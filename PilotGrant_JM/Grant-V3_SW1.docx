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07130" w14:textId="4D63437A" w:rsidR="008168F8" w:rsidRPr="002930AA" w:rsidRDefault="008168F8" w:rsidP="002930AA">
      <w:pPr>
        <w:jc w:val="center"/>
        <w:rPr>
          <w:b/>
          <w:bCs/>
          <w:sz w:val="28"/>
          <w:szCs w:val="28"/>
        </w:rPr>
      </w:pPr>
      <w:r w:rsidRPr="002930AA">
        <w:rPr>
          <w:b/>
          <w:bCs/>
          <w:sz w:val="28"/>
          <w:szCs w:val="28"/>
        </w:rPr>
        <w:t>Face Page</w:t>
      </w:r>
    </w:p>
    <w:p w14:paraId="74206C32" w14:textId="77777777" w:rsidR="0040437C" w:rsidRPr="00380909" w:rsidRDefault="0040437C" w:rsidP="00380909"/>
    <w:p w14:paraId="1BC41F17" w14:textId="7D73A631" w:rsidR="00CE26A3" w:rsidRPr="00380909" w:rsidRDefault="00CE26A3" w:rsidP="00380909">
      <w:r w:rsidRPr="00380909">
        <w:t>Person</w:t>
      </w:r>
      <w:r w:rsidR="00ED218B" w:rsidRPr="00380909">
        <w:t>n</w:t>
      </w:r>
      <w:r w:rsidRPr="00380909">
        <w:t>el:</w:t>
      </w:r>
    </w:p>
    <w:p w14:paraId="554FAD54" w14:textId="0FA696B3" w:rsidR="00CE26A3" w:rsidRPr="00380909" w:rsidRDefault="008168F8" w:rsidP="00380909">
      <w:r w:rsidRPr="00380909">
        <w:t>Co-PI: Jean-Marc Fellous (UA Psychology), Co-PI Robert Wilson (UA Psychology)</w:t>
      </w:r>
      <w:r w:rsidRPr="00380909">
        <w:br/>
        <w:t>Co</w:t>
      </w:r>
      <w:r w:rsidR="00CE26A3" w:rsidRPr="00380909">
        <w:t>nsultant</w:t>
      </w:r>
      <w:r w:rsidRPr="00380909">
        <w:t>: Dr. Siyu Wang (NIH)</w:t>
      </w:r>
      <w:r w:rsidR="00CE26A3" w:rsidRPr="00380909">
        <w:br/>
        <w:t xml:space="preserve">Undergraduate students: Julia Wieland (Fellous lab), </w:t>
      </w:r>
    </w:p>
    <w:p w14:paraId="0105DB8A" w14:textId="41347E31" w:rsidR="008168F8" w:rsidRPr="00380909" w:rsidRDefault="008168F8" w:rsidP="00380909">
      <w:r w:rsidRPr="00380909">
        <w:t>Grant Mechanism: Faculty Pilot Grant Award</w:t>
      </w:r>
    </w:p>
    <w:p w14:paraId="15D9EBA7" w14:textId="66CA65E0" w:rsidR="008168F8" w:rsidRPr="00380909" w:rsidRDefault="008168F8" w:rsidP="00380909">
      <w:r w:rsidRPr="00380909">
        <w:t>Project performance sites: Fellous</w:t>
      </w:r>
      <w:r w:rsidR="00ED218B" w:rsidRPr="00380909">
        <w:t xml:space="preserve"> (rodent)</w:t>
      </w:r>
      <w:r w:rsidRPr="00380909">
        <w:t xml:space="preserve"> and Wilson</w:t>
      </w:r>
      <w:r w:rsidR="00ED218B" w:rsidRPr="00380909">
        <w:t xml:space="preserve"> (</w:t>
      </w:r>
      <w:r w:rsidR="002930AA">
        <w:t>h</w:t>
      </w:r>
      <w:r w:rsidR="00ED218B" w:rsidRPr="00380909">
        <w:t>uman)</w:t>
      </w:r>
      <w:r w:rsidRPr="00380909">
        <w:t xml:space="preserve"> laboratories </w:t>
      </w:r>
    </w:p>
    <w:p w14:paraId="1953F591" w14:textId="2CAB9441" w:rsidR="0040437C" w:rsidRPr="00380909" w:rsidRDefault="0040437C" w:rsidP="00380909">
      <w:r w:rsidRPr="00380909">
        <w:t>Abstract (30 lines):</w:t>
      </w:r>
    </w:p>
    <w:p w14:paraId="12424532" w14:textId="4C388AA8" w:rsidR="00F03ABF" w:rsidRPr="00C00C61" w:rsidRDefault="00F03ABF" w:rsidP="00F03ABF">
      <w:pPr>
        <w:pStyle w:val="Body"/>
      </w:pPr>
      <w:r w:rsidRPr="006325A0">
        <w:t xml:space="preserve">Humans and animals have to balance the need for exploring new options and exploiting </w:t>
      </w:r>
      <w:r w:rsidRPr="005515FA">
        <w:t xml:space="preserve">known </w:t>
      </w:r>
      <w:r w:rsidRPr="003C3EF4">
        <w:t xml:space="preserve">options that </w:t>
      </w:r>
      <w:r w:rsidRPr="00C00C61">
        <w:t>yield good outcomes. This tradeoff is known as the explore-exploit dilemma.</w:t>
      </w:r>
      <w:r>
        <w:t xml:space="preserve"> </w:t>
      </w:r>
      <w:r w:rsidRPr="000A724F">
        <w:t>To better understand the neural mechanism</w:t>
      </w:r>
      <w:r>
        <w:t>s</w:t>
      </w:r>
      <w:r w:rsidRPr="000A724F">
        <w:t xml:space="preserve"> underlying how humans and animals solve the explore-exploit dilemma, a good animal behavioral model is critical.</w:t>
      </w:r>
      <w:r>
        <w:t xml:space="preserve"> </w:t>
      </w:r>
      <w:r w:rsidRPr="000A724F">
        <w:t xml:space="preserve">Most previous </w:t>
      </w:r>
      <w:r>
        <w:t xml:space="preserve">rodents </w:t>
      </w:r>
      <w:r w:rsidRPr="000A724F">
        <w:t>explore-exploit studies used ethologically unrealistic operant boxes</w:t>
      </w:r>
      <w:r>
        <w:t xml:space="preserve"> and r</w:t>
      </w:r>
      <w:r w:rsidRPr="000A724F">
        <w:t>eversal learning paradigms in which the decision to abandon a bad option is confounded by the need for exploring a novel option for information collection, mak</w:t>
      </w:r>
      <w:r>
        <w:t>ing</w:t>
      </w:r>
      <w:r w:rsidRPr="000A724F">
        <w:t xml:space="preserve"> it difficult to separate different drives and heuristics for exploration. </w:t>
      </w:r>
      <w:r>
        <w:t xml:space="preserve">In addition, these paradigms do not allow for observing model-based exploration behaviors, such as utilizing prior information and adaptation to the volatility of the environment. </w:t>
      </w:r>
      <w:r w:rsidRPr="00C00C61">
        <w:t xml:space="preserve">In this </w:t>
      </w:r>
      <w:r w:rsidR="00755BD9">
        <w:t xml:space="preserve">proposed </w:t>
      </w:r>
      <w:r w:rsidRPr="00C00C61">
        <w:t xml:space="preserve">study, we </w:t>
      </w:r>
      <w:r w:rsidR="00755BD9">
        <w:t xml:space="preserve">will </w:t>
      </w:r>
      <w:r w:rsidRPr="00C00C61">
        <w:t xml:space="preserve">investigate </w:t>
      </w:r>
      <w:r>
        <w:t>how rodents make explore-exploit decisions</w:t>
      </w:r>
      <w:r w:rsidRPr="00C00C61">
        <w:t xml:space="preserve"> using a spatial navigation Horizon Task </w:t>
      </w:r>
      <w:r w:rsidRPr="005515FA">
        <w:fldChar w:fldCharType="begin">
          <w:fldData xml:space="preserve">PEVuZE5vdGU+PENpdGU+PEF1dGhvcj5XaWxzb248L0F1dGhvcj48WWVhcj4yMDE0PC9ZZWFyPjxS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</w:fldData>
        </w:fldChar>
      </w:r>
      <w:r>
        <w:instrText xml:space="preserve"> ADDIN EN.CITE </w:instrText>
      </w:r>
      <w:r>
        <w:fldChar w:fldCharType="begin">
          <w:fldData xml:space="preserve">PEVuZE5vdGU+PENpdGU+PEF1dGhvcj5XaWxzb248L0F1dGhvcj48WWVhcj4yMDE0PC9ZZWFyPjxS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</w:fldData>
        </w:fldChar>
      </w:r>
      <w:r>
        <w:instrText xml:space="preserve"> ADDIN EN.CITE.DATA </w:instrText>
      </w:r>
      <w:r>
        <w:fldChar w:fldCharType="end"/>
      </w:r>
      <w:r w:rsidRPr="005515FA">
        <w:fldChar w:fldCharType="separate"/>
      </w:r>
      <w:r>
        <w:rPr>
          <w:noProof/>
        </w:rPr>
        <w:t>(Wilson, Geana, White, Ludvig, &amp; Cohen, 2014)</w:t>
      </w:r>
      <w:r w:rsidRPr="005515FA">
        <w:fldChar w:fldCharType="end"/>
      </w:r>
      <w:r w:rsidRPr="006325A0">
        <w:t xml:space="preserve"> adapted to rats to address the above limitations. </w:t>
      </w:r>
      <w:r w:rsidR="00755BD9">
        <w:t xml:space="preserve">We will also record from distal hippocampal neurons known to be selective conjunctively to reward and spatial location (Xiao, Lin &amp; Fellous 2020). </w:t>
      </w:r>
      <w:r w:rsidR="00217E4D">
        <w:t>Importantly, w</w:t>
      </w:r>
      <w:r w:rsidRPr="000D3279">
        <w:t xml:space="preserve">e </w:t>
      </w:r>
      <w:r w:rsidR="00217E4D">
        <w:t xml:space="preserve">will </w:t>
      </w:r>
      <w:r w:rsidRPr="000D3279">
        <w:t>compare the rat</w:t>
      </w:r>
      <w:r>
        <w:t>s</w:t>
      </w:r>
      <w:r w:rsidR="00755BD9">
        <w:t xml:space="preserve"> behavioral</w:t>
      </w:r>
      <w:r w:rsidRPr="000D3279">
        <w:t xml:space="preserve"> performance to that of humans using identical measures. </w:t>
      </w:r>
      <w:r>
        <w:t xml:space="preserve">We </w:t>
      </w:r>
      <w:r w:rsidR="00755BD9">
        <w:t xml:space="preserve">will build on preliminary data </w:t>
      </w:r>
      <w:r>
        <w:t>show</w:t>
      </w:r>
      <w:r w:rsidR="00755BD9">
        <w:t>ing</w:t>
      </w:r>
      <w:r>
        <w:t xml:space="preserve"> that rats use directed exploration like humans, but the extent to which they explore has the opposite dependence on time horizon than humans. Moreover, we </w:t>
      </w:r>
      <w:r w:rsidR="00755BD9">
        <w:t>also attempt to explain</w:t>
      </w:r>
      <w:r w:rsidR="00217E4D">
        <w:t xml:space="preserve"> why</w:t>
      </w:r>
      <w:r>
        <w:t xml:space="preserve"> free choices and guided choices have fundamentally different influences on exploration in rodents. </w:t>
      </w:r>
      <w:r w:rsidRPr="003C3EF4">
        <w:t xml:space="preserve">Given the similarities and important </w:t>
      </w:r>
      <w:r w:rsidRPr="00C00C61">
        <w:t>disparit</w:t>
      </w:r>
      <w:r>
        <w:t>ies</w:t>
      </w:r>
      <w:r w:rsidRPr="00C00C61" w:rsidDel="008A014F">
        <w:t xml:space="preserve"> </w:t>
      </w:r>
      <w:r w:rsidRPr="00C00C61">
        <w:t>observed between human</w:t>
      </w:r>
      <w:r>
        <w:t>s</w:t>
      </w:r>
      <w:r w:rsidRPr="00C00C61">
        <w:t xml:space="preserve"> and rats, we </w:t>
      </w:r>
      <w:r w:rsidR="00217E4D">
        <w:t>will reveal</w:t>
      </w:r>
      <w:r w:rsidRPr="00C00C61">
        <w:t xml:space="preserve"> a more complex explore-exploit behavior than previously thought</w:t>
      </w:r>
      <w:r w:rsidR="00217E4D">
        <w:t>, amenable to further studies at the behavioral and neural levels</w:t>
      </w:r>
      <w:r w:rsidRPr="00C00C61">
        <w:t>.</w:t>
      </w:r>
    </w:p>
    <w:p w14:paraId="3A98F2DF" w14:textId="6453417C" w:rsidR="008168F8" w:rsidRPr="00380909" w:rsidRDefault="008168F8" w:rsidP="00380909">
      <w:r w:rsidRPr="00380909">
        <w:br w:type="page"/>
      </w:r>
    </w:p>
    <w:p w14:paraId="05F9BA22" w14:textId="362694C0" w:rsidR="00990D8C" w:rsidRPr="00FC6372" w:rsidRDefault="00990D8C" w:rsidP="00FC6372">
      <w:pPr>
        <w:jc w:val="center"/>
        <w:rPr>
          <w:b/>
          <w:bCs/>
          <w:sz w:val="28"/>
          <w:szCs w:val="28"/>
        </w:rPr>
      </w:pPr>
      <w:r w:rsidRPr="00FC6372">
        <w:rPr>
          <w:b/>
          <w:bCs/>
          <w:sz w:val="28"/>
          <w:szCs w:val="28"/>
        </w:rPr>
        <w:lastRenderedPageBreak/>
        <w:t>Research Plan</w:t>
      </w:r>
    </w:p>
    <w:p w14:paraId="1FCE854C" w14:textId="789B5031" w:rsidR="006A2EDD" w:rsidRPr="00FC6372" w:rsidRDefault="00FC6372" w:rsidP="00380909">
      <w:pPr>
        <w:rPr>
          <w:b/>
          <w:bCs/>
          <w:sz w:val="24"/>
          <w:szCs w:val="24"/>
          <w:u w:val="single"/>
        </w:rPr>
      </w:pPr>
      <w:r w:rsidRPr="00FC6372">
        <w:rPr>
          <w:b/>
          <w:bCs/>
          <w:sz w:val="24"/>
          <w:szCs w:val="24"/>
          <w:u w:val="single"/>
        </w:rPr>
        <w:t xml:space="preserve">I </w:t>
      </w:r>
      <w:r w:rsidR="007B592D" w:rsidRPr="00FC6372">
        <w:rPr>
          <w:b/>
          <w:bCs/>
          <w:sz w:val="24"/>
          <w:szCs w:val="24"/>
          <w:u w:val="single"/>
        </w:rPr>
        <w:t>Specific aims</w:t>
      </w:r>
    </w:p>
    <w:p w14:paraId="5687DC62" w14:textId="26C6E11E" w:rsidR="00990D8C" w:rsidRPr="00380909" w:rsidRDefault="00B3383C" w:rsidP="00380909">
      <w:r>
        <w:t>It is well established that w</w:t>
      </w:r>
      <w:r w:rsidR="00380909" w:rsidRPr="00380909">
        <w:t xml:space="preserve">hen </w:t>
      </w:r>
      <w:r w:rsidR="00FA2299">
        <w:t xml:space="preserve">humans are </w:t>
      </w:r>
      <w:r w:rsidR="00380909" w:rsidRPr="00380909">
        <w:t xml:space="preserve">making </w:t>
      </w:r>
      <w:r>
        <w:t>repeated</w:t>
      </w:r>
      <w:r w:rsidR="00380909" w:rsidRPr="00380909">
        <w:t xml:space="preserve"> decision</w:t>
      </w:r>
      <w:r>
        <w:t>s between choices</w:t>
      </w:r>
      <w:r w:rsidR="00FA2299">
        <w:t xml:space="preserve"> that have uncertain outcomes</w:t>
      </w:r>
      <w:r>
        <w:t>, past experience</w:t>
      </w:r>
      <w:r w:rsidR="00521DD7">
        <w:t>s</w:t>
      </w:r>
      <w:r>
        <w:t xml:space="preserve"> with these choices matters. Recent work has </w:t>
      </w:r>
      <w:r w:rsidR="00FA2299">
        <w:t xml:space="preserve">also </w:t>
      </w:r>
      <w:r>
        <w:t>shown that knowing how many future decision</w:t>
      </w:r>
      <w:r w:rsidR="00FA2299">
        <w:t>s</w:t>
      </w:r>
      <w:r>
        <w:t xml:space="preserve"> are permitted also matter</w:t>
      </w:r>
      <w:r w:rsidR="00FA2299">
        <w:t>s</w:t>
      </w:r>
      <w:r>
        <w:t xml:space="preserve"> (Cite Wilson). This effect is know</w:t>
      </w:r>
      <w:r w:rsidR="003E18DA">
        <w:t>n</w:t>
      </w:r>
      <w:r>
        <w:t xml:space="preserve"> as the Horizon effect</w:t>
      </w:r>
      <w:r w:rsidR="001C65E9">
        <w:t xml:space="preserve"> and has been well documented in humans</w:t>
      </w:r>
      <w:r>
        <w:t>.</w:t>
      </w:r>
      <w:r w:rsidR="001C65E9">
        <w:t xml:space="preserve"> The neural mechanisms involved are largely unknown and a rodent model of this phenomenon that match</w:t>
      </w:r>
      <w:r w:rsidR="00521DD7">
        <w:t>es</w:t>
      </w:r>
      <w:r w:rsidR="001C65E9">
        <w:t xml:space="preserve"> the experiments conducted in human is lacking.</w:t>
      </w:r>
      <w:r w:rsidR="00FA71C2">
        <w:t xml:space="preserve"> Recent work in the Fellous laboratory has shown that a population of reward cells can be found in the hippocampus with </w:t>
      </w:r>
      <w:r w:rsidR="002930AA">
        <w:t xml:space="preserve">conjunctive reward and location </w:t>
      </w:r>
      <w:r w:rsidR="00FA71C2">
        <w:t>firing characteristics</w:t>
      </w:r>
      <w:r w:rsidR="002930AA">
        <w:t xml:space="preserve"> </w:t>
      </w:r>
      <w:r w:rsidR="00FA71C2">
        <w:t>(Cite Fellous)</w:t>
      </w:r>
    </w:p>
    <w:p w14:paraId="11CBE93B" w14:textId="2020D7B1" w:rsidR="00380909" w:rsidRPr="00380909" w:rsidRDefault="00380909" w:rsidP="00380909">
      <w:commentRangeStart w:id="0"/>
      <w:r w:rsidRPr="00380909">
        <w:t>Rats can detect the cue of horizon, as their behaviors are different for different horizons. In the most successful pilot experiments (2 rats, but over XXX experiments), we showed that rats can associate sound cues to horizon conditions. The horizon conditions were randomly interleaved with the sound cue, and in this version, the 2 rats showed significantly different behavior in short vs long horizons. We did not have enough rats to develop these conclusions in our submitted behavioral paper</w:t>
      </w:r>
      <w:commentRangeEnd w:id="0"/>
      <w:r w:rsidR="0084334E">
        <w:rPr>
          <w:rStyle w:val="CommentReference"/>
        </w:rPr>
        <w:commentReference w:id="0"/>
      </w:r>
      <w:r w:rsidRPr="00380909">
        <w:t>. </w:t>
      </w:r>
    </w:p>
    <w:p w14:paraId="024CDBEA" w14:textId="7D4C0097" w:rsidR="00380909" w:rsidRPr="00380909" w:rsidRDefault="00380909" w:rsidP="00380909">
      <w:r w:rsidRPr="00380909">
        <w:t>Rats visit the unguided feeder less in long horizons, contrary to what we intended to train them.</w:t>
      </w:r>
    </w:p>
    <w:p w14:paraId="3C285E7E" w14:textId="77777777" w:rsidR="002930AA" w:rsidRDefault="002930AA" w:rsidP="00380909"/>
    <w:p w14:paraId="396D6D06" w14:textId="2AC2FEBE" w:rsidR="00990D8C" w:rsidRDefault="00FC6372" w:rsidP="00380909">
      <w:r>
        <w:t xml:space="preserve">Specific Aim1: </w:t>
      </w:r>
      <w:r w:rsidR="00D74606">
        <w:t>Behavioral experiments and modeling</w:t>
      </w:r>
    </w:p>
    <w:p w14:paraId="54D3093C" w14:textId="77777777" w:rsidR="002930AA" w:rsidRDefault="002930AA" w:rsidP="00380909"/>
    <w:p w14:paraId="7307A902" w14:textId="79E43275" w:rsidR="00FC6372" w:rsidRDefault="00FC6372" w:rsidP="00380909">
      <w:r>
        <w:t xml:space="preserve">Specific Aim 2: </w:t>
      </w:r>
      <w:r w:rsidR="00D74606">
        <w:t>Electrophysiological</w:t>
      </w:r>
      <w:r>
        <w:t xml:space="preserve"> experiments</w:t>
      </w:r>
    </w:p>
    <w:p w14:paraId="2F3E7F00" w14:textId="77777777" w:rsidR="00FC6372" w:rsidRPr="00380909" w:rsidRDefault="00FC6372" w:rsidP="00380909"/>
    <w:p w14:paraId="70DEEFEE" w14:textId="77777777" w:rsidR="00990D8C" w:rsidRPr="00380909" w:rsidRDefault="00990D8C" w:rsidP="00380909"/>
    <w:p w14:paraId="2EA02E3B" w14:textId="77777777" w:rsidR="002930AA" w:rsidRDefault="002930AA">
      <w:pPr>
        <w:rPr>
          <w:b/>
          <w:bCs/>
          <w:sz w:val="24"/>
          <w:szCs w:val="24"/>
          <w:u w:val="single"/>
        </w:rPr>
      </w:pPr>
      <w:r>
        <w:rPr>
          <w:b/>
          <w:bCs/>
          <w:sz w:val="24"/>
          <w:szCs w:val="24"/>
          <w:u w:val="single"/>
        </w:rPr>
        <w:br w:type="page"/>
      </w:r>
    </w:p>
    <w:p w14:paraId="52B43BA3" w14:textId="2D9B5BD6" w:rsidR="007B592D" w:rsidRPr="00FC6372" w:rsidRDefault="00FC6372" w:rsidP="00380909">
      <w:pPr>
        <w:rPr>
          <w:b/>
          <w:bCs/>
          <w:sz w:val="24"/>
          <w:szCs w:val="24"/>
          <w:u w:val="single"/>
        </w:rPr>
      </w:pPr>
      <w:r w:rsidRPr="00FC6372">
        <w:rPr>
          <w:b/>
          <w:bCs/>
          <w:sz w:val="24"/>
          <w:szCs w:val="24"/>
          <w:u w:val="single"/>
        </w:rPr>
        <w:lastRenderedPageBreak/>
        <w:t xml:space="preserve">II </w:t>
      </w:r>
      <w:r w:rsidR="00990D8C" w:rsidRPr="00FC6372">
        <w:rPr>
          <w:b/>
          <w:bCs/>
          <w:sz w:val="24"/>
          <w:szCs w:val="24"/>
          <w:u w:val="single"/>
        </w:rPr>
        <w:t>Research Strategy</w:t>
      </w:r>
      <w:r w:rsidR="002930AA">
        <w:rPr>
          <w:b/>
          <w:bCs/>
          <w:sz w:val="24"/>
          <w:szCs w:val="24"/>
          <w:u w:val="single"/>
        </w:rPr>
        <w:t xml:space="preserve"> (4 pages)</w:t>
      </w:r>
    </w:p>
    <w:p w14:paraId="17ACD0D8" w14:textId="5BD4B07B" w:rsidR="00FC6372" w:rsidRDefault="00FC6372" w:rsidP="00380909"/>
    <w:p w14:paraId="0A419CAD" w14:textId="77777777" w:rsidR="00FC6372" w:rsidRDefault="00FC6372" w:rsidP="00FC6372">
      <w:pPr>
        <w:rPr>
          <w:b/>
          <w:bCs/>
        </w:rPr>
      </w:pPr>
      <w:r>
        <w:rPr>
          <w:b/>
          <w:bCs/>
        </w:rPr>
        <w:t>General Methods</w:t>
      </w:r>
    </w:p>
    <w:p w14:paraId="12243CAB" w14:textId="7ED3D784" w:rsidR="00FC6372" w:rsidRDefault="00E730DC" w:rsidP="00FC6372">
      <w:pPr>
        <w:pStyle w:val="Heading2"/>
      </w:pPr>
      <w:r>
        <w:rPr>
          <w:rStyle w:val="Hyperlink1"/>
          <w:sz w:val="22"/>
          <w:szCs w:val="22"/>
        </w:rPr>
        <w:t xml:space="preserve">Subjects: </w:t>
      </w:r>
      <w:r w:rsidR="00FC6372" w:rsidRPr="00AA58AF">
        <w:rPr>
          <w:rStyle w:val="Hyperlink1"/>
          <w:sz w:val="22"/>
          <w:szCs w:val="22"/>
        </w:rPr>
        <w:t>Animals</w:t>
      </w:r>
      <w:r w:rsidR="00FC6372">
        <w:rPr>
          <w:rStyle w:val="Hyperlink1"/>
        </w:rPr>
        <w:t xml:space="preserve"> </w:t>
      </w:r>
    </w:p>
    <w:p w14:paraId="6A1E4DE4" w14:textId="4270AFEF" w:rsidR="00FC6372" w:rsidRDefault="00764304" w:rsidP="00E730DC">
      <w:r w:rsidRPr="007B4CEA">
        <w:rPr>
          <w:rStyle w:val="Hyperlink1"/>
          <w:noProof/>
        </w:rPr>
        <mc:AlternateContent>
          <mc:Choice Requires="wps">
            <w:drawing>
              <wp:anchor distT="45720" distB="45720" distL="114300" distR="114300" simplePos="0" relativeHeight="251659264" behindDoc="0" locked="0" layoutInCell="1" allowOverlap="1" wp14:anchorId="692189DE" wp14:editId="4A13B863">
                <wp:simplePos x="0" y="0"/>
                <wp:positionH relativeFrom="column">
                  <wp:posOffset>2765014</wp:posOffset>
                </wp:positionH>
                <wp:positionV relativeFrom="paragraph">
                  <wp:posOffset>60325</wp:posOffset>
                </wp:positionV>
                <wp:extent cx="3895090" cy="4298315"/>
                <wp:effectExtent l="0" t="0" r="1016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090" cy="4298315"/>
                        </a:xfrm>
                        <a:prstGeom prst="rect">
                          <a:avLst/>
                        </a:prstGeom>
                        <a:solidFill>
                          <a:srgbClr val="FFFFFF"/>
                        </a:solidFill>
                        <a:ln w="9525">
                          <a:solidFill>
                            <a:srgbClr val="000000"/>
                          </a:solidFill>
                          <a:miter lim="800000"/>
                          <a:headEnd/>
                          <a:tailEnd/>
                        </a:ln>
                      </wps:spPr>
                      <wps:txbx>
                        <w:txbxContent>
                          <w:p w14:paraId="7126B535" w14:textId="4E466EAB" w:rsidR="00764304" w:rsidRDefault="00764304" w:rsidP="00764304"/>
                          <w:p w14:paraId="1B27C919" w14:textId="7F106DEF" w:rsidR="00764304" w:rsidRPr="00764304" w:rsidRDefault="00764304" w:rsidP="00764304">
                            <w:pPr>
                              <w:rPr>
                                <w:sz w:val="18"/>
                                <w:szCs w:val="18"/>
                              </w:rPr>
                            </w:pPr>
                            <w:r w:rsidRPr="00764304">
                              <w:rPr>
                                <w:sz w:val="18"/>
                                <w:szCs w:val="18"/>
                              </w:rPr>
                              <w:t xml:space="preserve">Figure 1: </w:t>
                            </w:r>
                          </w:p>
                          <w:p w14:paraId="6114D86E" w14:textId="605A8DA9" w:rsidR="007B4CEA" w:rsidRDefault="007B4C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189DE" id="_x0000_t202" coordsize="21600,21600" o:spt="202" path="m,l,21600r21600,l21600,xe">
                <v:stroke joinstyle="miter"/>
                <v:path gradientshapeok="t" o:connecttype="rect"/>
              </v:shapetype>
              <v:shape id="Text Box 2" o:spid="_x0000_s1026" type="#_x0000_t202" style="position:absolute;margin-left:217.7pt;margin-top:4.75pt;width:306.7pt;height:338.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">
                <v:textbox>
                  <w:txbxContent>
                    <w:p w14:paraId="7126B535" w14:textId="4E466EAB" w:rsidR="00764304" w:rsidRDefault="00764304" w:rsidP="00764304"/>
                    <w:p w14:paraId="1B27C919" w14:textId="7F106DEF" w:rsidR="00764304" w:rsidRPr="00764304" w:rsidRDefault="00764304" w:rsidP="00764304">
                      <w:pPr>
                        <w:rPr>
                          <w:sz w:val="18"/>
                          <w:szCs w:val="18"/>
                        </w:rPr>
                      </w:pPr>
                      <w:r w:rsidRPr="00764304">
                        <w:rPr>
                          <w:sz w:val="18"/>
                          <w:szCs w:val="18"/>
                        </w:rPr>
                        <w:t xml:space="preserve">Figure 1: </w:t>
                      </w:r>
                    </w:p>
                    <w:p w14:paraId="6114D86E" w14:textId="605A8DA9" w:rsidR="007B4CEA" w:rsidRDefault="007B4CEA"/>
                  </w:txbxContent>
                </v:textbox>
                <w10:wrap type="square"/>
              </v:shape>
            </w:pict>
          </mc:Fallback>
        </mc:AlternateContent>
      </w:r>
      <w:r w:rsidR="00074D0C">
        <w:rPr>
          <w:rStyle w:val="Hyperlink1"/>
        </w:rPr>
        <w:t xml:space="preserve">A total of </w:t>
      </w:r>
      <w:r w:rsidR="00AA58AF">
        <w:rPr>
          <w:rStyle w:val="Hyperlink1"/>
        </w:rPr>
        <w:t>14-16</w:t>
      </w:r>
      <w:r w:rsidR="00FC6372">
        <w:rPr>
          <w:rStyle w:val="Hyperlink1"/>
        </w:rPr>
        <w:t xml:space="preserve"> Brown Norway rats </w:t>
      </w:r>
      <w:r w:rsidR="00AA58AF">
        <w:rPr>
          <w:rStyle w:val="Hyperlink1"/>
        </w:rPr>
        <w:t>will be</w:t>
      </w:r>
      <w:r w:rsidR="00FC6372">
        <w:rPr>
          <w:rStyle w:val="Hyperlink1"/>
        </w:rPr>
        <w:t xml:space="preserve"> used in these experiments. All rats </w:t>
      </w:r>
      <w:r w:rsidR="00AA58AF">
        <w:rPr>
          <w:rStyle w:val="Hyperlink1"/>
        </w:rPr>
        <w:t>will be</w:t>
      </w:r>
      <w:r w:rsidR="00FC6372">
        <w:rPr>
          <w:rStyle w:val="Hyperlink1"/>
        </w:rPr>
        <w:t xml:space="preserve"> male </w:t>
      </w:r>
      <w:r w:rsidR="00AA58AF">
        <w:rPr>
          <w:rStyle w:val="Hyperlink1"/>
        </w:rPr>
        <w:t xml:space="preserve">and female </w:t>
      </w:r>
      <w:r w:rsidR="00FC6372">
        <w:rPr>
          <w:rStyle w:val="Hyperlink1"/>
        </w:rPr>
        <w:t xml:space="preserve">between 6 and 7 months old at the start of the experiment. </w:t>
      </w:r>
      <w:r w:rsidR="00AA58AF">
        <w:rPr>
          <w:rStyle w:val="Hyperlink1"/>
        </w:rPr>
        <w:t xml:space="preserve">We do not expect sex differences in these experiments, but data will be analyzed separately to confirm this hypothesis. </w:t>
      </w:r>
      <w:r w:rsidR="00FC6372">
        <w:rPr>
          <w:rStyle w:val="Hyperlink1"/>
        </w:rPr>
        <w:t xml:space="preserve">All rats </w:t>
      </w:r>
      <w:r w:rsidR="00AA58AF">
        <w:rPr>
          <w:rStyle w:val="Hyperlink1"/>
        </w:rPr>
        <w:t>will be</w:t>
      </w:r>
      <w:r w:rsidR="00FC6372">
        <w:rPr>
          <w:rStyle w:val="Hyperlink1"/>
        </w:rPr>
        <w:t xml:space="preserve"> housed under reverse 12:12 light cycles. All animal procedures </w:t>
      </w:r>
      <w:r w:rsidR="00AA58AF">
        <w:rPr>
          <w:rStyle w:val="Hyperlink1"/>
        </w:rPr>
        <w:t>have been</w:t>
      </w:r>
      <w:r w:rsidR="00FC6372">
        <w:rPr>
          <w:rStyle w:val="Hyperlink1"/>
        </w:rPr>
        <w:t xml:space="preserve"> approved by the IACUC of the University of Arizona and follow NIH guidelines. </w:t>
      </w:r>
    </w:p>
    <w:p w14:paraId="279F16D8" w14:textId="51D52AC8" w:rsidR="00FC6372" w:rsidRDefault="00E730DC" w:rsidP="00FC6372">
      <w:pPr>
        <w:pStyle w:val="Heading2"/>
      </w:pPr>
      <w:r>
        <w:rPr>
          <w:rStyle w:val="Hyperlink1"/>
          <w:sz w:val="22"/>
          <w:szCs w:val="22"/>
          <w:lang w:val="fr-FR"/>
        </w:rPr>
        <w:t xml:space="preserve">Subjects: </w:t>
      </w:r>
      <w:r w:rsidR="00FC6372" w:rsidRPr="00AA58AF">
        <w:rPr>
          <w:rStyle w:val="Hyperlink1"/>
          <w:sz w:val="22"/>
          <w:szCs w:val="22"/>
          <w:lang w:val="fr-FR"/>
        </w:rPr>
        <w:t>Human</w:t>
      </w:r>
      <w:r w:rsidR="00FC6372">
        <w:rPr>
          <w:rStyle w:val="Hyperlink1"/>
          <w:lang w:val="fr-FR"/>
        </w:rPr>
        <w:t xml:space="preserve"> </w:t>
      </w:r>
      <w:r w:rsidR="00FC6372" w:rsidRPr="00AA58AF">
        <w:rPr>
          <w:rStyle w:val="Hyperlink1"/>
          <w:sz w:val="22"/>
          <w:szCs w:val="22"/>
          <w:lang w:val="fr-FR"/>
        </w:rPr>
        <w:t>participants</w:t>
      </w:r>
      <w:r w:rsidR="00FC6372">
        <w:rPr>
          <w:rStyle w:val="Hyperlink1"/>
          <w:lang w:val="fr-FR"/>
        </w:rPr>
        <w:t xml:space="preserve"> </w:t>
      </w:r>
    </w:p>
    <w:p w14:paraId="1D3C2F58" w14:textId="71E3CBA5" w:rsidR="00FC6372" w:rsidRDefault="00AA58AF" w:rsidP="00AA58AF">
      <w:pPr>
        <w:rPr>
          <w:rStyle w:val="Hyperlink1"/>
        </w:rPr>
      </w:pPr>
      <w:r>
        <w:rPr>
          <w:rStyle w:val="Hyperlink1"/>
        </w:rPr>
        <w:t>Male and female u</w:t>
      </w:r>
      <w:r w:rsidR="00FC6372">
        <w:rPr>
          <w:rStyle w:val="Hyperlink1"/>
        </w:rPr>
        <w:t>ndergraduate</w:t>
      </w:r>
      <w:del w:id="1" w:author="Wang Siyu" w:date="2022-03-21T09:21:00Z">
        <w:r w:rsidR="00FC6372" w:rsidDel="00EA4761">
          <w:rPr>
            <w:rStyle w:val="Hyperlink1"/>
          </w:rPr>
          <w:delText>s</w:delText>
        </w:r>
      </w:del>
      <w:r w:rsidR="00FC6372">
        <w:rPr>
          <w:rStyle w:val="Hyperlink1"/>
        </w:rPr>
        <w:t xml:space="preserve"> </w:t>
      </w:r>
      <w:r>
        <w:rPr>
          <w:rStyle w:val="Hyperlink1"/>
        </w:rPr>
        <w:t xml:space="preserve">subjects 18 years old or above </w:t>
      </w:r>
      <w:r w:rsidR="00FC6372">
        <w:rPr>
          <w:rStyle w:val="Hyperlink1"/>
        </w:rPr>
        <w:t xml:space="preserve">from the University of Arizona </w:t>
      </w:r>
      <w:r>
        <w:rPr>
          <w:rStyle w:val="Hyperlink1"/>
        </w:rPr>
        <w:t xml:space="preserve">will </w:t>
      </w:r>
      <w:r w:rsidR="00FC6372">
        <w:rPr>
          <w:rStyle w:val="Hyperlink1"/>
        </w:rPr>
        <w:t>participat</w:t>
      </w:r>
      <w:r>
        <w:rPr>
          <w:rStyle w:val="Hyperlink1"/>
        </w:rPr>
        <w:t>e</w:t>
      </w:r>
      <w:r w:rsidR="00FC6372">
        <w:rPr>
          <w:rStyle w:val="Hyperlink1"/>
        </w:rPr>
        <w:t xml:space="preserve"> in this study. </w:t>
      </w:r>
      <w:r>
        <w:rPr>
          <w:rStyle w:val="Hyperlink1"/>
        </w:rPr>
        <w:t>P</w:t>
      </w:r>
      <w:r w:rsidR="00FC6372">
        <w:rPr>
          <w:rStyle w:val="Hyperlink1"/>
        </w:rPr>
        <w:t xml:space="preserve">articipants who </w:t>
      </w:r>
      <w:r>
        <w:rPr>
          <w:rStyle w:val="Hyperlink1"/>
        </w:rPr>
        <w:t>will</w:t>
      </w:r>
      <w:r w:rsidR="00FC6372">
        <w:rPr>
          <w:rStyle w:val="Hyperlink1"/>
        </w:rPr>
        <w:t xml:space="preserve"> not perform significantly above chance </w:t>
      </w:r>
      <w:r w:rsidR="00E730DC">
        <w:rPr>
          <w:rStyle w:val="Hyperlink1"/>
        </w:rPr>
        <w:t>will be</w:t>
      </w:r>
      <w:r w:rsidR="00FC6372">
        <w:rPr>
          <w:rStyle w:val="Hyperlink1"/>
        </w:rPr>
        <w:t xml:space="preserve"> excluded. All participants </w:t>
      </w:r>
      <w:r w:rsidR="00E730DC">
        <w:rPr>
          <w:rStyle w:val="Hyperlink1"/>
        </w:rPr>
        <w:t>will be</w:t>
      </w:r>
      <w:r w:rsidR="00FC6372">
        <w:rPr>
          <w:rStyle w:val="Hyperlink1"/>
        </w:rPr>
        <w:t xml:space="preserve"> from the undergraduate psychology subject pool and </w:t>
      </w:r>
      <w:r w:rsidR="00E730DC">
        <w:rPr>
          <w:rStyle w:val="Hyperlink1"/>
        </w:rPr>
        <w:t>will earn</w:t>
      </w:r>
      <w:r w:rsidR="00FC6372">
        <w:rPr>
          <w:rStyle w:val="Hyperlink1"/>
        </w:rPr>
        <w:t xml:space="preserve"> academic credits for their participation in the study. The human experiments </w:t>
      </w:r>
      <w:r w:rsidR="00E730DC">
        <w:rPr>
          <w:rStyle w:val="Hyperlink1"/>
        </w:rPr>
        <w:t>have been</w:t>
      </w:r>
      <w:r w:rsidR="00FC6372">
        <w:rPr>
          <w:rStyle w:val="Hyperlink1"/>
        </w:rPr>
        <w:t xml:space="preserve"> approved by the University of Arizona Institutional Review Board. </w:t>
      </w:r>
    </w:p>
    <w:p w14:paraId="28F0F266" w14:textId="6F862566" w:rsidR="00FC6372" w:rsidRDefault="00FC6372" w:rsidP="00FC6372">
      <w:pPr>
        <w:pStyle w:val="Body"/>
        <w:spacing w:before="100" w:after="100"/>
        <w:rPr>
          <w:rStyle w:val="Hyperlink1"/>
        </w:rPr>
      </w:pPr>
    </w:p>
    <w:p w14:paraId="3E900C12" w14:textId="79318337" w:rsidR="00FC6372" w:rsidRPr="002930AA" w:rsidRDefault="00E730DC" w:rsidP="00AA58AF">
      <w:pPr>
        <w:rPr>
          <w:b/>
          <w:bCs/>
        </w:rPr>
      </w:pPr>
      <w:commentRangeStart w:id="2"/>
      <w:r w:rsidRPr="002930AA">
        <w:rPr>
          <w:b/>
          <w:bCs/>
        </w:rPr>
        <w:t xml:space="preserve">Specific Aim1. </w:t>
      </w:r>
      <w:r w:rsidR="00D74606">
        <w:rPr>
          <w:b/>
          <w:bCs/>
        </w:rPr>
        <w:t>Behavioral e</w:t>
      </w:r>
      <w:r w:rsidR="00FC6372" w:rsidRPr="002930AA">
        <w:rPr>
          <w:b/>
          <w:bCs/>
        </w:rPr>
        <w:t>xperiments</w:t>
      </w:r>
      <w:commentRangeEnd w:id="2"/>
      <w:r w:rsidR="00F06243">
        <w:rPr>
          <w:rStyle w:val="CommentReference"/>
        </w:rPr>
        <w:commentReference w:id="2"/>
      </w:r>
    </w:p>
    <w:p w14:paraId="2E721D2E" w14:textId="3804D633" w:rsidR="001C42A6" w:rsidRDefault="00625FEE" w:rsidP="00AA58AF">
      <w:pPr>
        <w:rPr>
          <w:rStyle w:val="Hyperlink1"/>
        </w:rPr>
      </w:pPr>
      <w:r>
        <w:t>Rats</w:t>
      </w:r>
      <w:r w:rsidR="007B4CEA">
        <w:t xml:space="preserve">: </w:t>
      </w:r>
      <w:r w:rsidR="00FC6372">
        <w:t xml:space="preserve">The rodent experiments </w:t>
      </w:r>
      <w:r w:rsidR="00331F23">
        <w:t>will be</w:t>
      </w:r>
      <w:r w:rsidR="00FC6372">
        <w:t xml:space="preserve"> run in an open field maze that</w:t>
      </w:r>
      <w:r w:rsidR="00FC6372">
        <w:rPr>
          <w:rStyle w:val="Hyperlink1"/>
        </w:rPr>
        <w:t xml:space="preserve"> consist</w:t>
      </w:r>
      <w:r w:rsidR="00331F23">
        <w:rPr>
          <w:rStyle w:val="Hyperlink1"/>
        </w:rPr>
        <w:t>s</w:t>
      </w:r>
      <w:r w:rsidR="00FC6372">
        <w:rPr>
          <w:rStyle w:val="Hyperlink1"/>
        </w:rPr>
        <w:t xml:space="preserve"> of a circular area (1.5 m diameter) with 8 equidistant feeders at its periphery </w:t>
      </w:r>
      <w:r w:rsidR="00FC6372">
        <w:rPr>
          <w:rStyle w:val="Hyperlink1"/>
        </w:rPr>
        <w:fldChar w:fldCharType="begin">
          <w:fldData xml:space="preserve">PEVuZE5vdGU+PENpdGU+PEF1dGhvcj5Kb25lczwvQXV0aG9yPjxZZWFyPjIwMTI8L1llYXI+PFJl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</w:fldData>
        </w:fldChar>
      </w:r>
      <w:r w:rsidR="00FC6372">
        <w:rPr>
          <w:rStyle w:val="Hyperlink1"/>
        </w:rPr>
        <w:instrText xml:space="preserve"> ADDIN EN.CITE </w:instrText>
      </w:r>
      <w:r w:rsidR="00FC6372">
        <w:rPr>
          <w:rStyle w:val="Hyperlink1"/>
        </w:rPr>
        <w:fldChar w:fldCharType="begin">
          <w:fldData xml:space="preserve">PEVuZE5vdGU+PENpdGU+PEF1dGhvcj5Kb25lczwvQXV0aG9yPjxZZWFyPjIwMTI8L1llYXI+PFJl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</w:fldData>
        </w:fldChar>
      </w:r>
      <w:r w:rsidR="00FC6372">
        <w:rPr>
          <w:rStyle w:val="Hyperlink1"/>
        </w:rPr>
        <w:instrText xml:space="preserve"> ADDIN EN.CITE.DATA </w:instrText>
      </w:r>
      <w:r w:rsidR="00FC6372">
        <w:rPr>
          <w:rStyle w:val="Hyperlink1"/>
        </w:rPr>
      </w:r>
      <w:r w:rsidR="00FC6372">
        <w:rPr>
          <w:rStyle w:val="Hyperlink1"/>
        </w:rPr>
        <w:fldChar w:fldCharType="end"/>
      </w:r>
      <w:r w:rsidR="00FC6372">
        <w:rPr>
          <w:rStyle w:val="Hyperlink1"/>
        </w:rPr>
      </w:r>
      <w:r w:rsidR="00FC6372">
        <w:rPr>
          <w:rStyle w:val="Hyperlink1"/>
        </w:rPr>
        <w:fldChar w:fldCharType="separate"/>
      </w:r>
      <w:r w:rsidR="00FC6372">
        <w:rPr>
          <w:rStyle w:val="Hyperlink1"/>
          <w:noProof/>
        </w:rPr>
        <w:t>(B. Jones, Bukoski, Nadel, &amp; Fellous, 2012; B. J. Jones, Pest, Vargas, Glisky, &amp; Fellous, 2015)</w:t>
      </w:r>
      <w:r w:rsidR="00FC6372">
        <w:rPr>
          <w:rStyle w:val="Hyperlink1"/>
        </w:rPr>
        <w:fldChar w:fldCharType="end"/>
      </w:r>
      <w:r w:rsidR="00FC6372">
        <w:rPr>
          <w:rStyle w:val="Hyperlink1"/>
        </w:rPr>
        <w:t>. Each feeder deliver</w:t>
      </w:r>
      <w:r w:rsidR="00331F23">
        <w:rPr>
          <w:rStyle w:val="Hyperlink1"/>
        </w:rPr>
        <w:t>s</w:t>
      </w:r>
      <w:r w:rsidR="00FC6372">
        <w:rPr>
          <w:rStyle w:val="Hyperlink1"/>
        </w:rPr>
        <w:t xml:space="preserve"> sugar water (0.2g/ml) in the form of computer-controlled drops. A blinking LED </w:t>
      </w:r>
      <w:r w:rsidR="00331F23">
        <w:rPr>
          <w:rStyle w:val="Hyperlink1"/>
        </w:rPr>
        <w:t>is</w:t>
      </w:r>
      <w:r w:rsidR="00FC6372">
        <w:rPr>
          <w:rStyle w:val="Hyperlink1"/>
        </w:rPr>
        <w:t xml:space="preserve"> attached to each feeder and act</w:t>
      </w:r>
      <w:r w:rsidR="00331F23">
        <w:rPr>
          <w:rStyle w:val="Hyperlink1"/>
        </w:rPr>
        <w:t>s</w:t>
      </w:r>
      <w:r w:rsidR="00FC6372">
        <w:rPr>
          <w:rStyle w:val="Hyperlink1"/>
        </w:rPr>
        <w:t xml:space="preserve"> as a cue when desired. During each </w:t>
      </w:r>
      <w:r w:rsidR="00D74606">
        <w:rPr>
          <w:rStyle w:val="Hyperlink1"/>
        </w:rPr>
        <w:t>session</w:t>
      </w:r>
      <w:r w:rsidR="00FC6372">
        <w:rPr>
          <w:rStyle w:val="Hyperlink1"/>
        </w:rPr>
        <w:t xml:space="preserve">, only 3 feeders </w:t>
      </w:r>
      <w:r w:rsidR="00331F23">
        <w:rPr>
          <w:rStyle w:val="Hyperlink1"/>
        </w:rPr>
        <w:t>are</w:t>
      </w:r>
      <w:r w:rsidR="00FC6372">
        <w:rPr>
          <w:rStyle w:val="Hyperlink1"/>
        </w:rPr>
        <w:t xml:space="preserve"> activated (Fig 1A, yellow light bulbs). One feeder </w:t>
      </w:r>
      <w:r w:rsidR="00331F23">
        <w:rPr>
          <w:rStyle w:val="Hyperlink1"/>
        </w:rPr>
        <w:t>is</w:t>
      </w:r>
      <w:r w:rsidR="00FC6372">
        <w:rPr>
          <w:rStyle w:val="Hyperlink1"/>
        </w:rPr>
        <w:t xml:space="preserve"> the home base; the two others, equidistant from the home base, </w:t>
      </w:r>
      <w:r w:rsidR="00331F23">
        <w:rPr>
          <w:rStyle w:val="Hyperlink1"/>
        </w:rPr>
        <w:t>are</w:t>
      </w:r>
      <w:r w:rsidR="00FC6372">
        <w:rPr>
          <w:rStyle w:val="Hyperlink1"/>
        </w:rPr>
        <w:t xml:space="preserve"> the </w:t>
      </w:r>
      <w:r w:rsidR="00FC6372" w:rsidRPr="003D0CB7">
        <w:rPr>
          <w:rStyle w:val="None"/>
        </w:rPr>
        <w:t xml:space="preserve">reward </w:t>
      </w:r>
      <w:r w:rsidR="00FC6372">
        <w:rPr>
          <w:rStyle w:val="None"/>
        </w:rPr>
        <w:t>feeders</w:t>
      </w:r>
      <w:r w:rsidR="00FC6372">
        <w:rPr>
          <w:rStyle w:val="None"/>
          <w:b/>
          <w:bCs/>
        </w:rPr>
        <w:t>.</w:t>
      </w:r>
      <w:r w:rsidR="00FC6372">
        <w:rPr>
          <w:rStyle w:val="Hyperlink1"/>
        </w:rPr>
        <w:t xml:space="preserve"> The home base </w:t>
      </w:r>
      <w:r w:rsidR="00D74606">
        <w:rPr>
          <w:rStyle w:val="Hyperlink1"/>
        </w:rPr>
        <w:t>will</w:t>
      </w:r>
      <w:r w:rsidR="00FC6372">
        <w:rPr>
          <w:rStyle w:val="Hyperlink1"/>
        </w:rPr>
        <w:t xml:space="preserve"> never </w:t>
      </w:r>
      <w:r w:rsidR="00D74606">
        <w:rPr>
          <w:rStyle w:val="Hyperlink1"/>
        </w:rPr>
        <w:t xml:space="preserve">be </w:t>
      </w:r>
      <w:r w:rsidR="00FC6372">
        <w:rPr>
          <w:rStyle w:val="Hyperlink1"/>
        </w:rPr>
        <w:t>rewarded, but animals ha</w:t>
      </w:r>
      <w:r w:rsidR="00D74606">
        <w:rPr>
          <w:rStyle w:val="Hyperlink1"/>
        </w:rPr>
        <w:t>ve</w:t>
      </w:r>
      <w:r w:rsidR="00FC6372">
        <w:rPr>
          <w:rStyle w:val="Hyperlink1"/>
        </w:rPr>
        <w:t xml:space="preserve"> to reach it to trigger/activate the 2 </w:t>
      </w:r>
      <w:r w:rsidR="00FC6372" w:rsidRPr="003D0CB7">
        <w:rPr>
          <w:rStyle w:val="None"/>
        </w:rPr>
        <w:t>reward</w:t>
      </w:r>
      <w:r w:rsidR="00FC6372">
        <w:rPr>
          <w:rStyle w:val="None"/>
        </w:rPr>
        <w:t>ed</w:t>
      </w:r>
      <w:r w:rsidR="00FC6372" w:rsidRPr="003D0CB7">
        <w:rPr>
          <w:rStyle w:val="None"/>
        </w:rPr>
        <w:t xml:space="preserve"> </w:t>
      </w:r>
      <w:r w:rsidR="00FC6372">
        <w:rPr>
          <w:rStyle w:val="None"/>
        </w:rPr>
        <w:t>feeders</w:t>
      </w:r>
      <w:r w:rsidR="00FC6372">
        <w:rPr>
          <w:rStyle w:val="Hyperlink1"/>
        </w:rPr>
        <w:t xml:space="preserve">. The home base </w:t>
      </w:r>
      <w:r w:rsidR="00331F23">
        <w:rPr>
          <w:rStyle w:val="Hyperlink1"/>
        </w:rPr>
        <w:t>is</w:t>
      </w:r>
      <w:r w:rsidR="00FC6372">
        <w:rPr>
          <w:rStyle w:val="Hyperlink1"/>
        </w:rPr>
        <w:t xml:space="preserve"> flanked by two Lego blocks, forcing the animal to start its navigation to the 2 </w:t>
      </w:r>
      <w:r w:rsidR="00FC6372">
        <w:rPr>
          <w:rStyle w:val="None"/>
        </w:rPr>
        <w:t>reward</w:t>
      </w:r>
      <w:r w:rsidR="00FC6372" w:rsidRPr="003D0CB7">
        <w:rPr>
          <w:rStyle w:val="None"/>
        </w:rPr>
        <w:t xml:space="preserve"> feeders</w:t>
      </w:r>
      <w:r w:rsidR="00FC6372">
        <w:rPr>
          <w:rStyle w:val="Hyperlink1"/>
        </w:rPr>
        <w:t xml:space="preserve"> without directional bias (Fig 1</w:t>
      </w:r>
      <w:r w:rsidR="00331F23">
        <w:rPr>
          <w:rStyle w:val="Hyperlink1"/>
        </w:rPr>
        <w:t>A</w:t>
      </w:r>
      <w:r w:rsidR="00FC6372">
        <w:rPr>
          <w:rStyle w:val="Hyperlink1"/>
        </w:rPr>
        <w:t>, blue rectangles).</w:t>
      </w:r>
      <w:r w:rsidR="00FC6372" w:rsidRPr="008C6673">
        <w:rPr>
          <w:rStyle w:val="Hyperlink1"/>
        </w:rPr>
        <w:t xml:space="preserve"> </w:t>
      </w:r>
      <w:r w:rsidR="00D74606">
        <w:rPr>
          <w:rStyle w:val="Hyperlink1"/>
        </w:rPr>
        <w:t xml:space="preserve">Each feeder will </w:t>
      </w:r>
      <w:r w:rsidR="001C42A6">
        <w:rPr>
          <w:rStyle w:val="Hyperlink1"/>
        </w:rPr>
        <w:t xml:space="preserve">initially </w:t>
      </w:r>
      <w:r w:rsidR="00D74606">
        <w:rPr>
          <w:rStyle w:val="Hyperlink1"/>
        </w:rPr>
        <w:t xml:space="preserve">deliver a predetermined amount of reward </w:t>
      </w:r>
      <w:r w:rsidR="001C42A6">
        <w:rPr>
          <w:rStyle w:val="Hyperlink1"/>
        </w:rPr>
        <w:t>unknown to the rat</w:t>
      </w:r>
      <w:ins w:id="3" w:author="Wang Siyu" w:date="2022-03-21T09:46:00Z">
        <w:r w:rsidR="00633A6E">
          <w:rPr>
            <w:rStyle w:val="Hyperlink1"/>
          </w:rPr>
          <w:t xml:space="preserve"> </w:t>
        </w:r>
        <w:r w:rsidR="00633A6E">
          <w:rPr>
            <w:rStyle w:val="Hyperlink1"/>
            <w:rFonts w:hint="eastAsia"/>
            <w:lang w:eastAsia="zh-CN"/>
          </w:rPr>
          <w:t>between</w:t>
        </w:r>
        <w:r w:rsidR="00633A6E">
          <w:rPr>
            <w:rStyle w:val="Hyperlink1"/>
          </w:rPr>
          <w:t xml:space="preserve"> 0 and 5 drops</w:t>
        </w:r>
      </w:ins>
      <w:r w:rsidR="001C42A6">
        <w:rPr>
          <w:rStyle w:val="Hyperlink1"/>
        </w:rPr>
        <w:t xml:space="preserve"> </w:t>
      </w:r>
      <w:r w:rsidR="00D74606">
        <w:rPr>
          <w:rStyle w:val="Hyperlink1"/>
        </w:rPr>
        <w:t>(</w:t>
      </w:r>
      <w:r w:rsidR="001C42A6">
        <w:rPr>
          <w:rStyle w:val="Hyperlink1"/>
        </w:rPr>
        <w:t xml:space="preserve">e.g. </w:t>
      </w:r>
      <w:r w:rsidR="00D74606">
        <w:rPr>
          <w:rStyle w:val="Hyperlink1"/>
        </w:rPr>
        <w:t>2 vs 4 drops)</w:t>
      </w:r>
      <w:r w:rsidR="001C42A6">
        <w:rPr>
          <w:rStyle w:val="Hyperlink1"/>
        </w:rPr>
        <w:t xml:space="preserve">, </w:t>
      </w:r>
      <w:commentRangeStart w:id="4"/>
      <w:commentRangeStart w:id="5"/>
      <w:r w:rsidR="001C42A6">
        <w:rPr>
          <w:rStyle w:val="Hyperlink1"/>
        </w:rPr>
        <w:t>and the rat will choose to explore or exploit its choice</w:t>
      </w:r>
      <w:r>
        <w:rPr>
          <w:rStyle w:val="Hyperlink1"/>
        </w:rPr>
        <w:t>s at each trial</w:t>
      </w:r>
      <w:commentRangeEnd w:id="4"/>
      <w:r w:rsidR="00F049A4">
        <w:rPr>
          <w:rStyle w:val="CommentReference"/>
        </w:rPr>
        <w:commentReference w:id="4"/>
      </w:r>
      <w:commentRangeEnd w:id="5"/>
      <w:r w:rsidR="00327E48">
        <w:rPr>
          <w:rStyle w:val="CommentReference"/>
        </w:rPr>
        <w:commentReference w:id="5"/>
      </w:r>
      <w:r w:rsidR="001C42A6">
        <w:rPr>
          <w:rStyle w:val="Hyperlink1"/>
        </w:rPr>
        <w:t xml:space="preserve">. </w:t>
      </w:r>
      <w:ins w:id="6" w:author="Wang Siyu" w:date="2022-03-21T09:46:00Z">
        <w:r w:rsidR="00633A6E">
          <w:rPr>
            <w:rStyle w:val="Hyperlink1"/>
          </w:rPr>
          <w:t xml:space="preserve">For most of the times (1-H), the next reward generated by each feeder will be the same as the last, but for a small H percent of times, the next reward will be randomly drawn from 0 – 5 drops.  </w:t>
        </w:r>
      </w:ins>
      <w:ins w:id="7" w:author="Wang Siyu" w:date="2022-03-21T09:47:00Z">
        <w:r w:rsidR="00633A6E">
          <w:rPr>
            <w:rStyle w:val="Hyperlink1"/>
          </w:rPr>
          <w:t>If H is low, then the rewards of the two feeders shall remain unchanged for a lon</w:t>
        </w:r>
      </w:ins>
      <w:ins w:id="8" w:author="Wang Siyu" w:date="2022-03-21T09:48:00Z">
        <w:r w:rsidR="00633A6E">
          <w:rPr>
            <w:rStyle w:val="Hyperlink1"/>
          </w:rPr>
          <w:t xml:space="preserve">g time. If H is high, then the rewards of the two feeders will be reset more often. </w:t>
        </w:r>
      </w:ins>
      <w:commentRangeStart w:id="9"/>
      <w:r w:rsidR="001C42A6">
        <w:rPr>
          <w:rStyle w:val="Hyperlink1"/>
        </w:rPr>
        <w:t xml:space="preserve">After H trials, the size of the reward will change independently at each feeder (e.g. 0 Vs 3), and another </w:t>
      </w:r>
      <w:r w:rsidR="00B943AB">
        <w:rPr>
          <w:rStyle w:val="Hyperlink1"/>
        </w:rPr>
        <w:t>set</w:t>
      </w:r>
      <w:r w:rsidR="001C42A6">
        <w:rPr>
          <w:rStyle w:val="Hyperlink1"/>
        </w:rPr>
        <w:t xml:space="preserve"> of H trials starts. </w:t>
      </w:r>
      <w:commentRangeEnd w:id="9"/>
      <w:r w:rsidR="00633A6E">
        <w:rPr>
          <w:rStyle w:val="CommentReference"/>
        </w:rPr>
        <w:commentReference w:id="9"/>
      </w:r>
      <w:r w:rsidR="001C42A6">
        <w:rPr>
          <w:rStyle w:val="Hyperlink1"/>
        </w:rPr>
        <w:t xml:space="preserve">H is termed the Hazard rate and is </w:t>
      </w:r>
      <w:r w:rsidR="00EA461F">
        <w:rPr>
          <w:rStyle w:val="Hyperlink1"/>
        </w:rPr>
        <w:t xml:space="preserve">inversely </w:t>
      </w:r>
      <w:r w:rsidR="001C42A6">
        <w:rPr>
          <w:rStyle w:val="Hyperlink1"/>
        </w:rPr>
        <w:t xml:space="preserve">directly related to the notion of Horizon in previous work (refs). </w:t>
      </w:r>
      <w:r w:rsidR="00B943AB">
        <w:rPr>
          <w:rStyle w:val="Hyperlink1"/>
        </w:rPr>
        <w:t>Each</w:t>
      </w:r>
      <w:r w:rsidR="001C42A6">
        <w:rPr>
          <w:rStyle w:val="Hyperlink1"/>
        </w:rPr>
        <w:t xml:space="preserve"> sessions will feature two different hazard rates </w:t>
      </w:r>
      <w:commentRangeStart w:id="10"/>
      <w:r w:rsidR="001C42A6">
        <w:rPr>
          <w:rStyle w:val="Hyperlink1"/>
        </w:rPr>
        <w:t>(</w:t>
      </w:r>
      <w:r w:rsidR="00EA461F">
        <w:rPr>
          <w:rStyle w:val="Hyperlink1"/>
        </w:rPr>
        <w:t>Long horizon</w:t>
      </w:r>
      <w:commentRangeEnd w:id="10"/>
      <w:r w:rsidR="000F39C8">
        <w:rPr>
          <w:rStyle w:val="CommentReference"/>
        </w:rPr>
        <w:commentReference w:id="10"/>
      </w:r>
      <w:r w:rsidR="00EA461F">
        <w:rPr>
          <w:rStyle w:val="Hyperlink1"/>
        </w:rPr>
        <w:t>, low Hazard rate</w:t>
      </w:r>
      <w:r>
        <w:rPr>
          <w:rStyle w:val="Hyperlink1"/>
        </w:rPr>
        <w:t xml:space="preserve">: </w:t>
      </w:r>
      <w:r w:rsidR="001C42A6">
        <w:rPr>
          <w:rStyle w:val="Hyperlink1"/>
        </w:rPr>
        <w:t>H=</w:t>
      </w:r>
      <w:commentRangeStart w:id="11"/>
      <w:r w:rsidR="001C42A6">
        <w:rPr>
          <w:rStyle w:val="Hyperlink1"/>
        </w:rPr>
        <w:t>5+-1</w:t>
      </w:r>
      <w:commentRangeEnd w:id="11"/>
      <w:r w:rsidR="005930B3">
        <w:rPr>
          <w:rStyle w:val="CommentReference"/>
        </w:rPr>
        <w:commentReference w:id="11"/>
      </w:r>
      <w:r w:rsidR="001C42A6">
        <w:rPr>
          <w:rStyle w:val="Hyperlink1"/>
        </w:rPr>
        <w:t xml:space="preserve">, </w:t>
      </w:r>
      <w:r w:rsidR="00EA461F">
        <w:rPr>
          <w:rStyle w:val="Hyperlink1"/>
        </w:rPr>
        <w:t>Short horizon, high hazard rate</w:t>
      </w:r>
      <w:r>
        <w:rPr>
          <w:rStyle w:val="Hyperlink1"/>
        </w:rPr>
        <w:t xml:space="preserve"> H=10+-1)</w:t>
      </w:r>
      <w:r w:rsidR="00B943AB">
        <w:rPr>
          <w:rStyle w:val="Hyperlink1"/>
        </w:rPr>
        <w:t xml:space="preserve"> </w:t>
      </w:r>
      <w:commentRangeStart w:id="12"/>
      <w:r w:rsidR="00B943AB">
        <w:rPr>
          <w:rStyle w:val="Hyperlink1"/>
        </w:rPr>
        <w:t xml:space="preserve">in blocks of 20 sets of identical Hs. Behavioral and </w:t>
      </w:r>
      <w:commentRangeEnd w:id="12"/>
      <w:r w:rsidR="009B1F1E">
        <w:rPr>
          <w:rStyle w:val="CommentReference"/>
        </w:rPr>
        <w:lastRenderedPageBreak/>
        <w:commentReference w:id="12"/>
      </w:r>
      <w:r w:rsidR="00B943AB">
        <w:rPr>
          <w:rStyle w:val="Hyperlink1"/>
        </w:rPr>
        <w:t xml:space="preserve">electrophysiological analyses will be done within blocks. Our preliminary data show that a rat can run 300-400 choices per day, which is enough for at least one high </w:t>
      </w:r>
      <w:r w:rsidR="00000ED4">
        <w:rPr>
          <w:rStyle w:val="Hyperlink1"/>
        </w:rPr>
        <w:t xml:space="preserve">H </w:t>
      </w:r>
      <w:r w:rsidR="00B943AB">
        <w:rPr>
          <w:rStyle w:val="Hyperlink1"/>
        </w:rPr>
        <w:t xml:space="preserve">and one low </w:t>
      </w:r>
      <w:r w:rsidR="00000ED4">
        <w:rPr>
          <w:rStyle w:val="Hyperlink1"/>
        </w:rPr>
        <w:t xml:space="preserve">H </w:t>
      </w:r>
      <w:r w:rsidR="00B943AB">
        <w:rPr>
          <w:rStyle w:val="Hyperlink1"/>
        </w:rPr>
        <w:t>block per day.</w:t>
      </w:r>
    </w:p>
    <w:p w14:paraId="05918BDC" w14:textId="77777777" w:rsidR="00625FEE" w:rsidRDefault="00625FEE" w:rsidP="00292E84"/>
    <w:p w14:paraId="48D24A0C" w14:textId="77777777" w:rsidR="00625FEE" w:rsidRDefault="00625FEE" w:rsidP="00292E84"/>
    <w:p w14:paraId="40167AB5" w14:textId="77777777" w:rsidR="00625FEE" w:rsidRDefault="00625FEE" w:rsidP="00292E84"/>
    <w:p w14:paraId="57D83212" w14:textId="77777777" w:rsidR="00625FEE" w:rsidRDefault="00625FEE" w:rsidP="00292E84"/>
    <w:p w14:paraId="494014AB" w14:textId="5547D062" w:rsidR="00625FEE" w:rsidRDefault="00625FEE" w:rsidP="00292E84">
      <w:r>
        <w:t>Humans:</w:t>
      </w:r>
    </w:p>
    <w:p w14:paraId="1D0A9EFE" w14:textId="79DE08EA" w:rsidR="00625FEE" w:rsidRDefault="00625FEE" w:rsidP="00625FEE">
      <w:pPr>
        <w:rPr>
          <w:rStyle w:val="Hyperlink1"/>
        </w:rPr>
      </w:pPr>
      <w:r>
        <w:rPr>
          <w:rStyle w:val="Hyperlink1"/>
        </w:rPr>
        <w:t>In this experiment, participants will be sitting in a booth, in front of a computer screen. They will be asked to choose between two slots machines (also referred to as bandits, Fig 1B) that give out a fixed number of reward points uniformly drawn from 0 to 5. Participants will be instructed to maximize the total number of points. The height of the boxes indicate the number of choices allowed in the current game (i.e. the horizon condition, H=2 in Fig 1B) and each row represents a trial. Before participants make their own choices, in the very first trial, they will be guided to pick one of the bandits (Trial 1 cue, nG=1, Fig 1B). The option available will be cued with a green background color. Participants indicate their choices by pressing an arrow key on the keyboard. Their response will be followed by an indication of how many rewards they obtained, the reward of the unchosen option will not be shown and will showed up as ‘XX’ (Trial 1 response, Fig 1B). From the 2nd trial, both bandits will be available and participants will be free to make their own choices. There will be four horizon conditions (H=</w:t>
      </w:r>
      <w:commentRangeStart w:id="13"/>
      <w:commentRangeStart w:id="14"/>
      <w:r>
        <w:rPr>
          <w:rStyle w:val="Hyperlink1"/>
        </w:rPr>
        <w:t xml:space="preserve">1, 2, 5, 10 </w:t>
      </w:r>
      <w:commentRangeEnd w:id="13"/>
      <w:r>
        <w:rPr>
          <w:rStyle w:val="CommentReference"/>
        </w:rPr>
        <w:commentReference w:id="13"/>
      </w:r>
      <w:commentRangeEnd w:id="14"/>
      <w:r w:rsidR="00DC3195">
        <w:rPr>
          <w:rStyle w:val="CommentReference"/>
        </w:rPr>
        <w:commentReference w:id="14"/>
      </w:r>
      <w:r>
        <w:rPr>
          <w:rStyle w:val="Hyperlink1"/>
        </w:rPr>
        <w:t>free choices), and games with different horizons will be pseudo-randomly interleaved. Fourty human participants would complete a total of 6080 games (33440 trials).</w:t>
      </w:r>
    </w:p>
    <w:p w14:paraId="6B77A092" w14:textId="77777777" w:rsidR="00625FEE" w:rsidRDefault="00625FEE" w:rsidP="00292E84"/>
    <w:p w14:paraId="722B00E7" w14:textId="3F122E92" w:rsidR="00FC6372" w:rsidRDefault="00FC6372" w:rsidP="00FC6372"/>
    <w:p w14:paraId="76CE87F0" w14:textId="10BCFC8E" w:rsidR="00FC6372" w:rsidRDefault="002930AA" w:rsidP="00FC6372">
      <w:r>
        <w:t>Caveats and alternative plans for the rodent experiments:</w:t>
      </w:r>
    </w:p>
    <w:p w14:paraId="507C710B" w14:textId="77777777" w:rsidR="002930AA" w:rsidRDefault="002930AA" w:rsidP="00FC6372"/>
    <w:p w14:paraId="6C420349" w14:textId="16C8FC35" w:rsidR="00FC6372" w:rsidRPr="002930AA" w:rsidRDefault="00E730DC" w:rsidP="00FC6372">
      <w:pPr>
        <w:rPr>
          <w:b/>
          <w:bCs/>
        </w:rPr>
      </w:pPr>
      <w:r w:rsidRPr="002930AA">
        <w:rPr>
          <w:b/>
          <w:bCs/>
        </w:rPr>
        <w:t xml:space="preserve">Specific Aim 2: </w:t>
      </w:r>
      <w:r w:rsidR="00625FEE">
        <w:rPr>
          <w:b/>
          <w:bCs/>
        </w:rPr>
        <w:t>Electrophysiology</w:t>
      </w:r>
    </w:p>
    <w:p w14:paraId="5E8F7AF3" w14:textId="3F5CDCCD" w:rsidR="00E730DC" w:rsidRDefault="00331F23" w:rsidP="00FC6372">
      <w:r>
        <w:t>General methods:</w:t>
      </w:r>
    </w:p>
    <w:p w14:paraId="2FE3265D" w14:textId="4E3B939C" w:rsidR="00625FEE" w:rsidRDefault="00625FEE" w:rsidP="00625FEE">
      <w:pPr>
        <w:rPr>
          <w:noProof/>
        </w:rPr>
      </w:pPr>
      <w:r>
        <w:t xml:space="preserve">Electrophysiology: </w:t>
      </w:r>
      <w:r w:rsidRPr="00921F4A">
        <w:t xml:space="preserve">Male </w:t>
      </w:r>
      <w:r>
        <w:t xml:space="preserve">and female </w:t>
      </w:r>
      <w:r w:rsidRPr="00921F4A">
        <w:t>Brown Norway (</w:t>
      </w:r>
      <w:r>
        <w:t>6</w:t>
      </w:r>
      <w:r w:rsidRPr="00921F4A">
        <w:t>-8 month</w:t>
      </w:r>
      <w:r>
        <w:t>s</w:t>
      </w:r>
      <w:r w:rsidRPr="00921F4A">
        <w:t xml:space="preserve"> old) rats will be food restricted and pre-trained </w:t>
      </w:r>
      <w:r>
        <w:t>as</w:t>
      </w:r>
      <w:r w:rsidRPr="00921F4A">
        <w:t xml:space="preserve"> previously </w:t>
      </w:r>
      <w:r>
        <w:t>done</w:t>
      </w:r>
      <w:r w:rsidRPr="00921F4A">
        <w:t xml:space="preserve"> in </w:t>
      </w:r>
      <w:r>
        <w:t>the Fellous laboratory (refs)</w:t>
      </w:r>
      <w:r w:rsidRPr="00921F4A">
        <w:t xml:space="preserve">. </w:t>
      </w:r>
      <w:r>
        <w:t>A</w:t>
      </w:r>
      <w:r w:rsidRPr="00921F4A">
        <w:t>nimals will be implanted with a 1</w:t>
      </w:r>
      <w:r>
        <w:t>8</w:t>
      </w:r>
      <w:r w:rsidRPr="00921F4A">
        <w:t>-tetrodes</w:t>
      </w:r>
      <w:r>
        <w:t xml:space="preserve"> device</w:t>
      </w:r>
      <w:r w:rsidRPr="00921F4A">
        <w:t xml:space="preserve"> targeted </w:t>
      </w:r>
      <w:r>
        <w:t>at the</w:t>
      </w:r>
      <w:r w:rsidRPr="00921F4A">
        <w:t xml:space="preserve"> dorsal </w:t>
      </w:r>
      <w:r>
        <w:t xml:space="preserve">CA1 area of the hippocampus </w:t>
      </w:r>
      <w:r w:rsidRPr="00921F4A">
        <w:t>(</w:t>
      </w:r>
      <w:r>
        <w:t>-</w:t>
      </w:r>
      <w:r w:rsidRPr="00921F4A">
        <w:t>3.8 mm posterior to bregma, 2.</w:t>
      </w:r>
      <w:r w:rsidR="00DA7B9C">
        <w:t>1-2.6</w:t>
      </w:r>
      <w:r w:rsidRPr="00921F4A">
        <w:t xml:space="preserve"> mm lateral to midline). </w:t>
      </w:r>
      <w:r>
        <w:t xml:space="preserve">This targeting will be made possible by 3D printed implant exit tips produced in-house. </w:t>
      </w:r>
      <w:r w:rsidRPr="00921F4A">
        <w:t xml:space="preserve">Data will be collected with a </w:t>
      </w:r>
      <w:r>
        <w:t xml:space="preserve">second-generation </w:t>
      </w:r>
      <w:r w:rsidRPr="00921F4A">
        <w:t xml:space="preserve">Digital </w:t>
      </w:r>
      <w:r>
        <w:t>Free</w:t>
      </w:r>
      <w:r w:rsidRPr="00921F4A">
        <w:t>Lynx wireless system</w:t>
      </w:r>
      <w:r>
        <w:t xml:space="preserve"> connected to a Halo-18 tetrode drive</w:t>
      </w:r>
      <w:r w:rsidRPr="00921F4A">
        <w:t xml:space="preserve">. </w:t>
      </w:r>
      <w:r>
        <w:t xml:space="preserve">Both spike and LFP data (e.g. theta, sharpwaves ripples) will be collected. </w:t>
      </w:r>
      <w:r w:rsidRPr="00921F4A">
        <w:t xml:space="preserve">Single neurons will be isolated offline </w:t>
      </w:r>
      <w:r>
        <w:t>and the quality of the isolation will be assessed (refs). T</w:t>
      </w:r>
      <w:r w:rsidRPr="00921F4A">
        <w:t>he data will be analyzed with custom written Matlab code</w:t>
      </w:r>
      <w:r>
        <w:t xml:space="preserve"> (refs)</w:t>
      </w:r>
      <w:r w:rsidRPr="00921F4A">
        <w:t xml:space="preserve">. Animals will be tracked using </w:t>
      </w:r>
      <w:r>
        <w:t>an</w:t>
      </w:r>
      <w:r w:rsidRPr="00921F4A">
        <w:t xml:space="preserve"> overhead video camera at 25-3</w:t>
      </w:r>
      <w:r>
        <w:t>0</w:t>
      </w:r>
      <w:r w:rsidRPr="00921F4A">
        <w:t xml:space="preserve"> Hz. </w:t>
      </w:r>
      <w:r>
        <w:t xml:space="preserve">Place fields are computed making sure to exclude sharpwave-elicited activity (refs). </w:t>
      </w:r>
      <w:r w:rsidRPr="00921F4A">
        <w:t xml:space="preserve">The position of the </w:t>
      </w:r>
      <w:r>
        <w:t>tetrode</w:t>
      </w:r>
      <w:r w:rsidRPr="00921F4A">
        <w:t xml:space="preserve"> tips will be </w:t>
      </w:r>
      <w:r>
        <w:t>determined</w:t>
      </w:r>
      <w:r w:rsidRPr="00921F4A">
        <w:t xml:space="preserve"> in all animals by electrolytic lesions and standard </w:t>
      </w:r>
      <w:r>
        <w:t>Nissl staining</w:t>
      </w:r>
      <w:r w:rsidRPr="00921F4A">
        <w:t xml:space="preserve">. </w:t>
      </w:r>
    </w:p>
    <w:p w14:paraId="38439C92" w14:textId="004E371D" w:rsidR="00625FEE" w:rsidRDefault="00625FEE" w:rsidP="00625FEE"/>
    <w:p w14:paraId="53A50570" w14:textId="738FD5AB" w:rsidR="00A34422" w:rsidRDefault="00A34422" w:rsidP="00625FEE">
      <w:r>
        <w:t>Experiment 1: Conjunctive reward-location cells</w:t>
      </w:r>
    </w:p>
    <w:p w14:paraId="7004E3A6" w14:textId="17EA00E0" w:rsidR="00DA7B9C" w:rsidRDefault="00DA7B9C" w:rsidP="00625FEE">
      <w:r>
        <w:t xml:space="preserve">In recent publications, we and others have found the presence of a continuum of conjunctive reward and </w:t>
      </w:r>
      <w:commentRangeStart w:id="15"/>
      <w:r>
        <w:t>spatial location cells in the distal portion of area CA1 of the hippocampus</w:t>
      </w:r>
      <w:r w:rsidRPr="00DA7B9C">
        <w:t xml:space="preserve"> </w:t>
      </w:r>
      <w:commentRangeEnd w:id="15"/>
      <w:r w:rsidR="00FD0ECB">
        <w:rPr>
          <w:rStyle w:val="CommentReference"/>
        </w:rPr>
        <w:commentReference w:id="15"/>
      </w:r>
      <w:r w:rsidRPr="00DA7B9C">
        <w:t>{Xiao, 2020 #3088</w:t>
      </w:r>
      <w:r>
        <w:t>;</w:t>
      </w:r>
      <w:r w:rsidRPr="00DA7B9C">
        <w:t>Gauthier, 2018 #3148}</w:t>
      </w:r>
      <w:r>
        <w:t xml:space="preserve">. </w:t>
      </w:r>
      <w:r w:rsidR="007D1AD9">
        <w:t xml:space="preserve">A subset of these cells transition from reward-dominated firing to spatial-dominated firing </w:t>
      </w:r>
      <w:r w:rsidR="0046040E">
        <w:t>within the same day, for reasons yet unknown</w:t>
      </w:r>
      <w:r w:rsidR="007D1AD9">
        <w:t xml:space="preserve">. </w:t>
      </w:r>
      <w:r w:rsidR="003040BE">
        <w:t>Some reward cells (1</w:t>
      </w:r>
      <w:r w:rsidR="008C72BF">
        <w:t>5-20</w:t>
      </w:r>
      <w:r w:rsidR="003040BE">
        <w:t>%</w:t>
      </w:r>
      <w:r w:rsidR="008C72BF">
        <w:t xml:space="preserve"> per session</w:t>
      </w:r>
      <w:r w:rsidR="003040BE">
        <w:t xml:space="preserve">) </w:t>
      </w:r>
      <w:r w:rsidR="008C72BF">
        <w:t>we</w:t>
      </w:r>
      <w:r w:rsidR="003040BE">
        <w:t xml:space="preserve">re predictive of the upcoming rewards, others are indicative of the reward just obtained. </w:t>
      </w:r>
      <w:r>
        <w:t xml:space="preserve">We will implant a subset of rats and record from the distal CA1 in the task described in SA1. </w:t>
      </w:r>
      <w:r w:rsidR="007D1AD9">
        <w:t xml:space="preserve">We will analyze the firing of the cells in blocks of High or Low hazard </w:t>
      </w:r>
      <w:r w:rsidR="007D1AD9">
        <w:lastRenderedPageBreak/>
        <w:t>rate. In each block, the population of recorded cells will be separated in 3 categories: Reward dominant, Spatial dominant and Conjunctive</w:t>
      </w:r>
      <w:r w:rsidR="0046040E">
        <w:t xml:space="preserve">, using place and reward scores computed as in </w:t>
      </w:r>
      <w:r w:rsidR="0046040E" w:rsidRPr="0046040E">
        <w:t>{Xiao, 2020 #3088}</w:t>
      </w:r>
      <w:r w:rsidR="007D1AD9">
        <w:t xml:space="preserve">. We expect that </w:t>
      </w:r>
      <w:r w:rsidR="0046040E">
        <w:t xml:space="preserve">the number </w:t>
      </w:r>
      <w:r w:rsidR="003040BE">
        <w:t xml:space="preserve">(or firing rate, or both) </w:t>
      </w:r>
      <w:r w:rsidR="0046040E">
        <w:t xml:space="preserve">of reward-dominant cells will differ between </w:t>
      </w:r>
      <w:r w:rsidR="007D1AD9">
        <w:t xml:space="preserve">high hazard blocks (short horizons) </w:t>
      </w:r>
      <w:r w:rsidR="0046040E">
        <w:t xml:space="preserve">and low hazard blocks (long horizon). </w:t>
      </w:r>
      <w:r w:rsidR="003040BE">
        <w:t xml:space="preserve">A larger amount </w:t>
      </w:r>
      <w:r w:rsidR="002C6761">
        <w:t xml:space="preserve">(or higher firing rate) </w:t>
      </w:r>
      <w:r w:rsidR="003040BE">
        <w:t xml:space="preserve">of reward cells in </w:t>
      </w:r>
      <w:r w:rsidR="00E31085">
        <w:t xml:space="preserve">one condition versus the other </w:t>
      </w:r>
      <w:commentRangeStart w:id="16"/>
      <w:commentRangeStart w:id="17"/>
      <w:r w:rsidR="00E31085">
        <w:t>would</w:t>
      </w:r>
      <w:r w:rsidR="003040BE">
        <w:t xml:space="preserve"> suggest a finer coding of reward </w:t>
      </w:r>
      <w:commentRangeStart w:id="18"/>
      <w:commentRangeStart w:id="19"/>
      <w:r w:rsidR="003040BE">
        <w:t>values</w:t>
      </w:r>
      <w:commentRangeEnd w:id="18"/>
      <w:r w:rsidR="00B806CF">
        <w:rPr>
          <w:rStyle w:val="CommentReference"/>
        </w:rPr>
        <w:commentReference w:id="18"/>
      </w:r>
      <w:commentRangeEnd w:id="16"/>
      <w:commentRangeEnd w:id="17"/>
      <w:commentRangeEnd w:id="19"/>
      <w:r w:rsidR="00430B05">
        <w:rPr>
          <w:rStyle w:val="CommentReference"/>
        </w:rPr>
        <w:commentReference w:id="19"/>
      </w:r>
      <w:r w:rsidR="00B806CF">
        <w:rPr>
          <w:rStyle w:val="CommentReference"/>
        </w:rPr>
        <w:commentReference w:id="16"/>
      </w:r>
      <w:r w:rsidR="00475943">
        <w:rPr>
          <w:rStyle w:val="CommentReference"/>
        </w:rPr>
        <w:commentReference w:id="17"/>
      </w:r>
      <w:r w:rsidR="008C72BF">
        <w:t xml:space="preserve">. </w:t>
      </w:r>
    </w:p>
    <w:p w14:paraId="38731E55" w14:textId="335F7D2B" w:rsidR="00A34422" w:rsidRDefault="00A34422" w:rsidP="00625FEE"/>
    <w:p w14:paraId="7151AFBD" w14:textId="02699FC8" w:rsidR="00A34422" w:rsidRPr="00FC6372" w:rsidRDefault="00A34422" w:rsidP="00625FEE">
      <w:r>
        <w:t xml:space="preserve">Experiment 2: </w:t>
      </w:r>
      <w:r w:rsidR="00B74236">
        <w:t xml:space="preserve">Analyses of </w:t>
      </w:r>
      <w:r>
        <w:t>Vicarious Trial and Error</w:t>
      </w:r>
    </w:p>
    <w:p w14:paraId="688F6B5A" w14:textId="676F89D7" w:rsidR="00A76AE7" w:rsidRDefault="002C6761" w:rsidP="00FC6372">
      <w:r>
        <w:t xml:space="preserve">During spatial decision making, rats are known to stop temporarily and head scan for a few seconds before resuming their movement. </w:t>
      </w:r>
      <w:r w:rsidR="002678AC">
        <w:t>Evidence suggest that t</w:t>
      </w:r>
      <w:r>
        <w:t>his pause</w:t>
      </w:r>
      <w:r w:rsidR="002678AC">
        <w:t>, termed Vicarious Trial and Error (VTE) occur when reward contingency change or when decision making became difficult</w:t>
      </w:r>
      <w:r w:rsidR="008D1334">
        <w:t xml:space="preserve"> and was associated with a change in firing characteristics of hippocampal place cells</w:t>
      </w:r>
      <w:r>
        <w:t xml:space="preserve"> </w:t>
      </w:r>
      <w:r w:rsidRPr="002C6761">
        <w:t>{Redish, 2016 #3214}</w:t>
      </w:r>
      <w:r w:rsidR="008D1334">
        <w:t>. This phenomenon was seen in spatial tasks in humans</w:t>
      </w:r>
      <w:r w:rsidR="002678AC">
        <w:t xml:space="preserve"> </w:t>
      </w:r>
      <w:r w:rsidR="008D1334">
        <w:t xml:space="preserve">and noted to be predictive of spatial performance </w:t>
      </w:r>
      <w:r w:rsidR="002678AC" w:rsidRPr="002678AC">
        <w:t>{Santos-Pata, 2018 #3215}</w:t>
      </w:r>
      <w:r w:rsidR="008D1334">
        <w:t>.</w:t>
      </w:r>
    </w:p>
    <w:p w14:paraId="3D07F4CE" w14:textId="591669AE" w:rsidR="008D1334" w:rsidRDefault="008D1334" w:rsidP="00FC6372">
      <w:r>
        <w:t>We will extract VTE epochs in rats using established methods</w:t>
      </w:r>
      <w:r w:rsidR="00817D85">
        <w:t xml:space="preserve"> </w:t>
      </w:r>
      <w:r w:rsidR="00817D85" w:rsidRPr="00817D85">
        <w:t>{Johnson, 2007 #1798}</w:t>
      </w:r>
      <w:r w:rsidR="00817D85">
        <w:t xml:space="preserve">. </w:t>
      </w:r>
      <w:r w:rsidR="00DF5F23">
        <w:t>&lt;more&gt;</w:t>
      </w:r>
    </w:p>
    <w:p w14:paraId="37B5FC9E" w14:textId="5BA90466" w:rsidR="00331F23" w:rsidRDefault="00331F23" w:rsidP="00FC6372"/>
    <w:p w14:paraId="7E1AB66F" w14:textId="77777777" w:rsidR="00331F23" w:rsidRDefault="00331F23" w:rsidP="00FC6372"/>
    <w:p w14:paraId="09833980" w14:textId="77777777" w:rsidR="00FC6372" w:rsidRPr="00380909" w:rsidRDefault="00FC6372" w:rsidP="00380909"/>
    <w:p w14:paraId="5091064E" w14:textId="12142225" w:rsidR="00990D8C" w:rsidRPr="00E730DC" w:rsidRDefault="00E730DC" w:rsidP="00380909">
      <w:pPr>
        <w:rPr>
          <w:b/>
          <w:bCs/>
          <w:u w:val="single"/>
        </w:rPr>
      </w:pPr>
      <w:r w:rsidRPr="00E730DC">
        <w:rPr>
          <w:b/>
          <w:bCs/>
          <w:u w:val="single"/>
        </w:rPr>
        <w:t xml:space="preserve">III </w:t>
      </w:r>
      <w:r w:rsidR="00990D8C" w:rsidRPr="00E730DC">
        <w:rPr>
          <w:b/>
          <w:bCs/>
          <w:u w:val="single"/>
        </w:rPr>
        <w:t>Plan for Submission of External Grant Application</w:t>
      </w:r>
    </w:p>
    <w:p w14:paraId="296E9480" w14:textId="15E54614" w:rsidR="00E730DC" w:rsidRDefault="00E730DC" w:rsidP="00380909">
      <w:r>
        <w:t xml:space="preserve">We plan to submit an RO1 </w:t>
      </w:r>
      <w:r w:rsidR="00A82AA5">
        <w:t xml:space="preserve">application </w:t>
      </w:r>
      <w:r>
        <w:t>to NIMH or NINDS</w:t>
      </w:r>
      <w:r w:rsidR="00A82AA5">
        <w:t xml:space="preserve">. By that time, we expect the behavioral data obtained so far to be published. The application will include preliminary results from the electrophysiological experiments collected as part of this pilot grant (the collection of these data cannot be achieved otherwise </w:t>
      </w:r>
      <w:r w:rsidR="00C24ABB">
        <w:t>in the Fellous lab as of</w:t>
      </w:r>
      <w:r w:rsidR="00A82AA5">
        <w:t xml:space="preserve"> </w:t>
      </w:r>
      <w:r w:rsidR="00C24ABB">
        <w:t>s</w:t>
      </w:r>
      <w:r w:rsidR="00A82AA5">
        <w:t>ummer 2022)</w:t>
      </w:r>
    </w:p>
    <w:p w14:paraId="3FE4D083" w14:textId="77777777" w:rsidR="00E730DC" w:rsidRPr="00380909" w:rsidRDefault="00E730DC" w:rsidP="00380909"/>
    <w:p w14:paraId="5A0B379B" w14:textId="1440B95F" w:rsidR="00990D8C" w:rsidRPr="00E730DC" w:rsidRDefault="00E730DC" w:rsidP="00380909">
      <w:pPr>
        <w:rPr>
          <w:b/>
          <w:bCs/>
          <w:u w:val="single"/>
        </w:rPr>
      </w:pPr>
      <w:r w:rsidRPr="00E730DC">
        <w:rPr>
          <w:b/>
          <w:bCs/>
          <w:u w:val="single"/>
        </w:rPr>
        <w:t xml:space="preserve">IV </w:t>
      </w:r>
      <w:r w:rsidR="00990D8C" w:rsidRPr="00E730DC">
        <w:rPr>
          <w:b/>
          <w:bCs/>
          <w:u w:val="single"/>
        </w:rPr>
        <w:t>Timeline</w:t>
      </w:r>
    </w:p>
    <w:p w14:paraId="094B49B6" w14:textId="19824230" w:rsidR="000D7E7D" w:rsidRPr="00380909" w:rsidRDefault="00A82AA5" w:rsidP="00380909">
      <w:r>
        <w:t>Months 1-</w:t>
      </w:r>
      <w:r w:rsidR="000D7E7D">
        <w:t>12:  behavioral data collection (10 rats). Electrophysiology data collection (4 rats).</w:t>
      </w:r>
      <w:r w:rsidR="000D7E7D">
        <w:br/>
        <w:t>Months 5 -16: rodent data analyses, figure production for inclusion in grant application.</w:t>
      </w:r>
      <w:r w:rsidR="000D7E7D">
        <w:br/>
        <w:t>Months 17-18: submission of grant application (estimated summer 2024)</w:t>
      </w:r>
    </w:p>
    <w:sectPr w:rsidR="000D7E7D" w:rsidRPr="00380909" w:rsidSect="001004F3">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ang Siyu" w:date="2022-03-21T09:58:00Z" w:initials="WS">
    <w:p w14:paraId="15D15C7B" w14:textId="6B0FF246" w:rsidR="00872211" w:rsidRDefault="0084334E">
      <w:pPr>
        <w:pStyle w:val="CommentText"/>
        <w:rPr>
          <w:rStyle w:val="CommentReference"/>
        </w:rPr>
      </w:pPr>
      <w:r>
        <w:rPr>
          <w:rStyle w:val="CommentReference"/>
        </w:rPr>
        <w:annotationRef/>
      </w:r>
      <w:r w:rsidR="00310360">
        <w:rPr>
          <w:rStyle w:val="CommentReference"/>
        </w:rPr>
        <w:t>Should we rephrase this in terms of hazard rate. That preliminary findings show that rats adapt their behavior to how often the environment changes</w:t>
      </w:r>
      <w:r w:rsidR="00AA34BD">
        <w:rPr>
          <w:rStyle w:val="CommentReference"/>
        </w:rPr>
        <w:t xml:space="preserve"> at </w:t>
      </w:r>
      <w:r w:rsidR="00DA2009">
        <w:rPr>
          <w:rStyle w:val="CommentReference"/>
        </w:rPr>
        <w:t>predictable</w:t>
      </w:r>
      <w:r w:rsidR="00AA34BD">
        <w:rPr>
          <w:rStyle w:val="CommentReference"/>
        </w:rPr>
        <w:t xml:space="preserve"> schedules</w:t>
      </w:r>
      <w:r w:rsidR="00310360">
        <w:rPr>
          <w:rStyle w:val="CommentReference"/>
        </w:rPr>
        <w:t xml:space="preserve"> (long vs short horizon), </w:t>
      </w:r>
      <w:r w:rsidR="00872211">
        <w:rPr>
          <w:rStyle w:val="CommentReference"/>
        </w:rPr>
        <w:t xml:space="preserve">reward changes </w:t>
      </w:r>
      <w:r w:rsidR="008A2F25">
        <w:rPr>
          <w:rStyle w:val="CommentReference"/>
        </w:rPr>
        <w:t>happen at the same time on both feeders. One confound is that we are not sure what causes the behavioral difference across horizons (could be opportunity chances that they have more chance to explore in the long horizon, so they do less at the beginning, could be hazard rate)</w:t>
      </w:r>
    </w:p>
    <w:p w14:paraId="6C791885" w14:textId="77777777" w:rsidR="00872211" w:rsidRDefault="00872211">
      <w:pPr>
        <w:pStyle w:val="CommentText"/>
        <w:rPr>
          <w:rStyle w:val="CommentReference"/>
        </w:rPr>
      </w:pPr>
    </w:p>
    <w:p w14:paraId="3E610BD8" w14:textId="77777777" w:rsidR="0084334E" w:rsidRDefault="008A2F25">
      <w:pPr>
        <w:pStyle w:val="CommentText"/>
        <w:rPr>
          <w:rStyle w:val="CommentReference"/>
        </w:rPr>
      </w:pPr>
      <w:r>
        <w:rPr>
          <w:rStyle w:val="CommentReference"/>
        </w:rPr>
        <w:t>H</w:t>
      </w:r>
      <w:r w:rsidR="00310360">
        <w:rPr>
          <w:rStyle w:val="CommentReference"/>
        </w:rPr>
        <w:t xml:space="preserve">ere we modified our original task and test explicitly how the rate of changes (hazard rate) in the environment affect exploration. </w:t>
      </w:r>
    </w:p>
    <w:p w14:paraId="07516A6A" w14:textId="77777777" w:rsidR="001143F8" w:rsidRDefault="001143F8">
      <w:pPr>
        <w:pStyle w:val="CommentText"/>
        <w:rPr>
          <w:rStyle w:val="CommentReference"/>
        </w:rPr>
      </w:pPr>
    </w:p>
    <w:p w14:paraId="75F2FA8A" w14:textId="5793128A" w:rsidR="001143F8" w:rsidRDefault="001143F8">
      <w:pPr>
        <w:pStyle w:val="CommentText"/>
      </w:pPr>
      <w:r>
        <w:rPr>
          <w:rStyle w:val="CommentReference"/>
        </w:rPr>
        <w:t>Not sure if it’s any better….</w:t>
      </w:r>
    </w:p>
  </w:comment>
  <w:comment w:id="2" w:author="Wang Siyu" w:date="2022-03-21T09:29:00Z" w:initials="WS">
    <w:p w14:paraId="63653525" w14:textId="3290166E" w:rsidR="00F06243" w:rsidRDefault="00F06243">
      <w:pPr>
        <w:pStyle w:val="CommentText"/>
      </w:pPr>
      <w:r>
        <w:rPr>
          <w:rStyle w:val="CommentReference"/>
        </w:rPr>
        <w:annotationRef/>
      </w:r>
      <w:r>
        <w:t>I am wondering if it makes more sense to write the structure of the task for both rats and humans together (they are choosing between 2 options, these options change their reward according to a hazard rate, etc), and then describe the implementation, that in rats they choose by going to different water pumps and in humans they press keyboards to choose between cartoon slot machines on a computer.</w:t>
      </w:r>
    </w:p>
  </w:comment>
  <w:comment w:id="4" w:author="Wang Siyu" w:date="2022-03-21T09:24:00Z" w:initials="WS">
    <w:p w14:paraId="5C5D59EF" w14:textId="6237C25D" w:rsidR="00F049A4" w:rsidRDefault="00F049A4">
      <w:pPr>
        <w:pStyle w:val="CommentText"/>
      </w:pPr>
      <w:r>
        <w:rPr>
          <w:rStyle w:val="CommentReference"/>
        </w:rPr>
        <w:annotationRef/>
      </w:r>
      <w:r w:rsidR="0080156A">
        <w:rPr>
          <w:rFonts w:asciiTheme="minorEastAsia" w:eastAsiaTheme="minorEastAsia" w:hAnsiTheme="minorEastAsia"/>
          <w:lang w:eastAsia="zh-CN"/>
        </w:rPr>
        <w:t xml:space="preserve"> </w:t>
      </w:r>
      <w:r w:rsidR="00327E48">
        <w:rPr>
          <w:rFonts w:asciiTheme="minorEastAsia" w:eastAsiaTheme="minorEastAsia" w:hAnsiTheme="minorEastAsia"/>
          <w:lang w:eastAsia="zh-CN"/>
        </w:rPr>
        <w:t xml:space="preserve">The rat can choose between exploiting the previously more rewarded option, or exploring the alternative to see if it has changed to a better value? </w:t>
      </w:r>
    </w:p>
  </w:comment>
  <w:comment w:id="5" w:author="Wang Siyu" w:date="2022-03-21T10:20:00Z" w:initials="WS">
    <w:p w14:paraId="102843C7" w14:textId="0DA8FF5C" w:rsidR="00327E48" w:rsidRDefault="00327E48">
      <w:pPr>
        <w:pStyle w:val="CommentText"/>
      </w:pPr>
      <w:r>
        <w:rPr>
          <w:rStyle w:val="CommentReference"/>
        </w:rPr>
        <w:annotationRef/>
      </w:r>
      <w:r>
        <w:rPr>
          <w:rFonts w:asciiTheme="minorEastAsia" w:eastAsiaTheme="minorEastAsia" w:hAnsiTheme="minorEastAsia"/>
          <w:lang w:eastAsia="zh-CN"/>
        </w:rPr>
        <w:t>Not sure the best way to put this, but a choice between “explore” and “exploit” is a bit ambiguous here as we didn’t define what exploration is in our task.</w:t>
      </w:r>
    </w:p>
  </w:comment>
  <w:comment w:id="9" w:author="Wang Siyu" w:date="2022-03-21T09:49:00Z" w:initials="WS">
    <w:p w14:paraId="2C9A4117" w14:textId="17AD7925" w:rsidR="00633A6E" w:rsidRDefault="00633A6E">
      <w:pPr>
        <w:pStyle w:val="CommentText"/>
      </w:pPr>
      <w:r>
        <w:rPr>
          <w:rStyle w:val="CommentReference"/>
        </w:rPr>
        <w:annotationRef/>
      </w:r>
      <w:r>
        <w:t>I think Bob’s idea was that the reward can change with probability p_H (hazard rate), so it is probabilistic, sometimes it changes after 3 trials, sometimes after 7, and on average 1/p_H</w:t>
      </w:r>
      <w:r w:rsidR="00DB3368">
        <w:t>. I am not sure if we want to have a fixed length of hazard periods H like described here</w:t>
      </w:r>
      <w:r w:rsidR="009C7D42">
        <w:t xml:space="preserve"> (that way changes are predictable to the rats as opposed to unpredictable in the probabilistic case)</w:t>
      </w:r>
    </w:p>
  </w:comment>
  <w:comment w:id="10" w:author="Wang Siyu" w:date="2022-03-21T09:35:00Z" w:initials="WS">
    <w:p w14:paraId="0FF830D7" w14:textId="0557D362" w:rsidR="000F39C8" w:rsidRDefault="000F39C8">
      <w:pPr>
        <w:pStyle w:val="CommentText"/>
      </w:pPr>
      <w:r>
        <w:rPr>
          <w:rStyle w:val="CommentReference"/>
        </w:rPr>
        <w:annotationRef/>
      </w:r>
      <w:r>
        <w:rPr>
          <w:lang w:eastAsia="zh-CN"/>
        </w:rPr>
        <w:t>S</w:t>
      </w:r>
      <w:r>
        <w:rPr>
          <w:rFonts w:hint="eastAsia"/>
          <w:lang w:eastAsia="zh-CN"/>
        </w:rPr>
        <w:t>hould</w:t>
      </w:r>
      <w:r>
        <w:t xml:space="preserve"> we frame this as the hazard rate from the beginning</w:t>
      </w:r>
      <w:r w:rsidR="00867C6C">
        <w:t>, or should we introduce both horizon and hazard rate?</w:t>
      </w:r>
    </w:p>
  </w:comment>
  <w:comment w:id="11" w:author="Wang Siyu" w:date="2022-03-21T09:54:00Z" w:initials="WS">
    <w:p w14:paraId="014A5151" w14:textId="5035CC57" w:rsidR="005930B3" w:rsidRDefault="005930B3">
      <w:pPr>
        <w:pStyle w:val="CommentText"/>
      </w:pPr>
      <w:r>
        <w:rPr>
          <w:rStyle w:val="CommentReference"/>
        </w:rPr>
        <w:annotationRef/>
      </w:r>
      <w:r>
        <w:t>Should be something like 0.2 vs 0.</w:t>
      </w:r>
      <w:r w:rsidR="0032420C">
        <w:t>05</w:t>
      </w:r>
    </w:p>
  </w:comment>
  <w:comment w:id="12" w:author="Wang Siyu" w:date="2022-03-21T09:55:00Z" w:initials="WS">
    <w:p w14:paraId="6F89999F" w14:textId="62A32AFF" w:rsidR="009B1F1E" w:rsidRDefault="009B1F1E">
      <w:pPr>
        <w:pStyle w:val="CommentText"/>
      </w:pPr>
      <w:r>
        <w:rPr>
          <w:rStyle w:val="CommentReference"/>
        </w:rPr>
        <w:annotationRef/>
      </w:r>
      <w:r>
        <w:t xml:space="preserve">We can do blocks of 80 trials (on average </w:t>
      </w:r>
      <w:r w:rsidR="0032420C">
        <w:t>4</w:t>
      </w:r>
      <w:r>
        <w:t xml:space="preserve"> </w:t>
      </w:r>
      <w:r w:rsidR="0032420C">
        <w:t>reward changes in p_h = 0.05, 16 changes for p_h = 0.2)</w:t>
      </w:r>
      <w:r w:rsidR="0047350D">
        <w:t>. Bob’s simulation should give best parameters here.</w:t>
      </w:r>
    </w:p>
  </w:comment>
  <w:comment w:id="13" w:author="JM F" w:date="2022-03-19T17:38:00Z" w:initials="JF">
    <w:p w14:paraId="3B823F7B" w14:textId="77777777" w:rsidR="00625FEE" w:rsidRDefault="00625FEE" w:rsidP="00625FEE">
      <w:pPr>
        <w:pStyle w:val="CommentText"/>
      </w:pPr>
      <w:r>
        <w:rPr>
          <w:rStyle w:val="CommentReference"/>
        </w:rPr>
        <w:annotationRef/>
      </w:r>
      <w:r>
        <w:t>Should we match the rats?</w:t>
      </w:r>
    </w:p>
  </w:comment>
  <w:comment w:id="14" w:author="Wang Siyu" w:date="2022-03-21T09:33:00Z" w:initials="WS">
    <w:p w14:paraId="3212AEFE" w14:textId="69F9B264" w:rsidR="00DC3195" w:rsidRDefault="00DC3195">
      <w:pPr>
        <w:pStyle w:val="CommentText"/>
      </w:pPr>
      <w:r>
        <w:rPr>
          <w:rStyle w:val="CommentReference"/>
        </w:rPr>
        <w:annotationRef/>
      </w:r>
      <w:r>
        <w:t xml:space="preserve">Bob’s simulation should tell us the two </w:t>
      </w:r>
      <w:r>
        <w:rPr>
          <w:rFonts w:hint="eastAsia"/>
          <w:lang w:eastAsia="zh-CN"/>
        </w:rPr>
        <w:t>hazard</w:t>
      </w:r>
      <w:r>
        <w:t xml:space="preserve"> </w:t>
      </w:r>
      <w:r>
        <w:rPr>
          <w:rFonts w:hint="eastAsia"/>
          <w:lang w:eastAsia="zh-CN"/>
        </w:rPr>
        <w:t>rates</w:t>
      </w:r>
      <w:r>
        <w:t xml:space="preserve"> </w:t>
      </w:r>
      <w:r>
        <w:rPr>
          <w:rFonts w:hint="eastAsia"/>
          <w:lang w:eastAsia="zh-CN"/>
        </w:rPr>
        <w:t>to</w:t>
      </w:r>
      <w:r>
        <w:t xml:space="preserve"> choose</w:t>
      </w:r>
      <w:r w:rsidR="00097E84">
        <w:t xml:space="preserve"> from</w:t>
      </w:r>
      <w:r w:rsidR="000E15C7">
        <w:t xml:space="preserve">. </w:t>
      </w:r>
    </w:p>
  </w:comment>
  <w:comment w:id="15" w:author="Wang Siyu" w:date="2022-03-21T10:18:00Z" w:initials="WS">
    <w:p w14:paraId="0716E070" w14:textId="3DCDC24C" w:rsidR="00FD0ECB" w:rsidRDefault="00FD0ECB">
      <w:pPr>
        <w:pStyle w:val="CommentText"/>
      </w:pPr>
      <w:r>
        <w:rPr>
          <w:rStyle w:val="CommentReference"/>
        </w:rPr>
        <w:annotationRef/>
      </w:r>
      <w:r>
        <w:t>One prediction is that hazard rate should only affect reward cells and not place cells (as reward schedule changes but spatial setup remains the same)</w:t>
      </w:r>
    </w:p>
  </w:comment>
  <w:comment w:id="18" w:author="Wang Siyu" w:date="2022-03-21T10:06:00Z" w:initials="WS">
    <w:p w14:paraId="6E01D38E" w14:textId="785B0C12" w:rsidR="00B806CF" w:rsidRDefault="00B806CF">
      <w:pPr>
        <w:pStyle w:val="CommentText"/>
      </w:pPr>
      <w:r>
        <w:rPr>
          <w:rStyle w:val="CommentReference"/>
        </w:rPr>
        <w:annotationRef/>
      </w:r>
      <w:r>
        <w:t xml:space="preserve">I am wondering, if reward cells encode reward magnitude information. If so, hazard rate should modulate this magnitude information in reward cells (since hazard rate changes how predictive the past reward is of the future ones). </w:t>
      </w:r>
    </w:p>
  </w:comment>
  <w:comment w:id="19" w:author="Wang Siyu" w:date="2022-03-21T10:12:00Z" w:initials="WS">
    <w:p w14:paraId="57EAFC62" w14:textId="7A66AB82" w:rsidR="00430B05" w:rsidRDefault="00430B05">
      <w:pPr>
        <w:pStyle w:val="CommentText"/>
      </w:pPr>
      <w:r>
        <w:rPr>
          <w:rStyle w:val="CommentReference"/>
        </w:rPr>
        <w:annotationRef/>
      </w:r>
      <w:r>
        <w:t xml:space="preserve">Are there cells that fire to the value of the feeder (as opposed to reward received), value cells? In Zhuocheng’s probabilistic task, value is the probability of reward delivery, and reward is whether it’s actually rewarded (0 or 1). In our design, reward is the number of drops received, and value is the expected number of rewards when considering the hazard rate. </w:t>
      </w:r>
    </w:p>
  </w:comment>
  <w:comment w:id="16" w:author="Wang Siyu" w:date="2022-03-21T10:11:00Z" w:initials="WS">
    <w:p w14:paraId="0C70152C" w14:textId="5D8D563D" w:rsidR="00B806CF" w:rsidRDefault="00B806CF">
      <w:pPr>
        <w:pStyle w:val="CommentText"/>
      </w:pPr>
      <w:r>
        <w:rPr>
          <w:rStyle w:val="CommentReference"/>
        </w:rPr>
        <w:annotationRef/>
      </w:r>
      <w:r>
        <w:t xml:space="preserve">We know place cells encode location. </w:t>
      </w:r>
      <w:r w:rsidR="00430B05">
        <w:t>Rewards cells encode reward</w:t>
      </w:r>
      <w:r w:rsidR="002658D7">
        <w:t xml:space="preserve"> (in early definitions, these cells fire whenever there is a reward, no matter where)</w:t>
      </w:r>
      <w:r w:rsidR="00430B05">
        <w:t>.</w:t>
      </w:r>
      <w:r w:rsidR="00934627">
        <w:t xml:space="preserve"> How do hippocampal cells tell rats which reward is at where? In a decision making task, we should expect some cells that contain information about which feeder it is. Using regression for example, to see if a cell’s firing changes as a function of the current reward at feeder 1, that is a reward cell for feeder 1 (and not feeder 2). I think this is an interesting thing to test.</w:t>
      </w:r>
    </w:p>
  </w:comment>
  <w:comment w:id="17" w:author="Wang Siyu" w:date="2022-03-21T10:17:00Z" w:initials="WS">
    <w:p w14:paraId="397B669E" w14:textId="3EA19828" w:rsidR="00475943" w:rsidRDefault="00475943">
      <w:pPr>
        <w:pStyle w:val="CommentText"/>
      </w:pPr>
      <w:r>
        <w:rPr>
          <w:rStyle w:val="CommentReference"/>
        </w:rPr>
        <w:annotationRef/>
      </w:r>
      <w:r>
        <w:t>Hazard rate should be expected to affect these cell activities.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F2FA8A" w15:done="0"/>
  <w15:commentEx w15:paraId="63653525" w15:done="0"/>
  <w15:commentEx w15:paraId="5C5D59EF" w15:done="0"/>
  <w15:commentEx w15:paraId="102843C7" w15:paraIdParent="5C5D59EF" w15:done="0"/>
  <w15:commentEx w15:paraId="2C9A4117" w15:done="0"/>
  <w15:commentEx w15:paraId="0FF830D7" w15:done="0"/>
  <w15:commentEx w15:paraId="014A5151" w15:done="0"/>
  <w15:commentEx w15:paraId="6F89999F" w15:done="0"/>
  <w15:commentEx w15:paraId="3B823F7B" w15:done="0"/>
  <w15:commentEx w15:paraId="3212AEFE" w15:paraIdParent="3B823F7B" w15:done="0"/>
  <w15:commentEx w15:paraId="0716E070" w15:done="0"/>
  <w15:commentEx w15:paraId="6E01D38E" w15:done="0"/>
  <w15:commentEx w15:paraId="57EAFC62" w15:paraIdParent="6E01D38E" w15:done="0"/>
  <w15:commentEx w15:paraId="0C70152C" w15:done="0"/>
  <w15:commentEx w15:paraId="397B669E" w15:paraIdParent="0C7015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2CAE1" w16cex:dateUtc="2022-03-21T13:58:00Z"/>
  <w16cex:commentExtensible w16cex:durableId="25E2C3E0" w16cex:dateUtc="2022-03-21T13:29:00Z"/>
  <w16cex:commentExtensible w16cex:durableId="25E2C2D2" w16cex:dateUtc="2022-03-21T13:24:00Z"/>
  <w16cex:commentExtensible w16cex:durableId="25E2CFE1" w16cex:dateUtc="2022-03-21T14:20:00Z"/>
  <w16cex:commentExtensible w16cex:durableId="25E2C88C" w16cex:dateUtc="2022-03-21T13:49:00Z"/>
  <w16cex:commentExtensible w16cex:durableId="25E2C57E" w16cex:dateUtc="2022-03-21T13:35:00Z"/>
  <w16cex:commentExtensible w16cex:durableId="25E2C9D6" w16cex:dateUtc="2022-03-21T13:54:00Z"/>
  <w16cex:commentExtensible w16cex:durableId="25E2CA05" w16cex:dateUtc="2022-03-21T13:55:00Z"/>
  <w16cex:commentExtensible w16cex:durableId="25E06969" w16cex:dateUtc="2022-03-19T21:38:00Z"/>
  <w16cex:commentExtensible w16cex:durableId="25E2C4D7" w16cex:dateUtc="2022-03-21T13:33:00Z"/>
  <w16cex:commentExtensible w16cex:durableId="25E2CF7D" w16cex:dateUtc="2022-03-21T14:18:00Z"/>
  <w16cex:commentExtensible w16cex:durableId="25E2CCB7" w16cex:dateUtc="2022-03-21T14:06:00Z"/>
  <w16cex:commentExtensible w16cex:durableId="25E2CE1F" w16cex:dateUtc="2022-03-21T14:12:00Z"/>
  <w16cex:commentExtensible w16cex:durableId="25E2CDE3" w16cex:dateUtc="2022-03-21T14:11:00Z"/>
  <w16cex:commentExtensible w16cex:durableId="25E2CF3E" w16cex:dateUtc="2022-03-21T14: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F2FA8A" w16cid:durableId="25E2CAE1"/>
  <w16cid:commentId w16cid:paraId="63653525" w16cid:durableId="25E2C3E0"/>
  <w16cid:commentId w16cid:paraId="5C5D59EF" w16cid:durableId="25E2C2D2"/>
  <w16cid:commentId w16cid:paraId="102843C7" w16cid:durableId="25E2CFE1"/>
  <w16cid:commentId w16cid:paraId="2C9A4117" w16cid:durableId="25E2C88C"/>
  <w16cid:commentId w16cid:paraId="0FF830D7" w16cid:durableId="25E2C57E"/>
  <w16cid:commentId w16cid:paraId="014A5151" w16cid:durableId="25E2C9D6"/>
  <w16cid:commentId w16cid:paraId="6F89999F" w16cid:durableId="25E2CA05"/>
  <w16cid:commentId w16cid:paraId="3B823F7B" w16cid:durableId="25E06969"/>
  <w16cid:commentId w16cid:paraId="3212AEFE" w16cid:durableId="25E2C4D7"/>
  <w16cid:commentId w16cid:paraId="0716E070" w16cid:durableId="25E2CF7D"/>
  <w16cid:commentId w16cid:paraId="6E01D38E" w16cid:durableId="25E2CCB7"/>
  <w16cid:commentId w16cid:paraId="57EAFC62" w16cid:durableId="25E2CE1F"/>
  <w16cid:commentId w16cid:paraId="0C70152C" w16cid:durableId="25E2CDE3"/>
  <w16cid:commentId w16cid:paraId="397B669E" w16cid:durableId="25E2CF3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ng Siyu">
    <w15:presenceInfo w15:providerId="Windows Live" w15:userId="3f00a5b4dc936d2d"/>
  </w15:person>
  <w15:person w15:author="JM F">
    <w15:presenceInfo w15:providerId="Windows Live" w15:userId="7fd5059ae3a9b5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66B"/>
    <w:rsid w:val="00000ED4"/>
    <w:rsid w:val="000063EA"/>
    <w:rsid w:val="00074D0C"/>
    <w:rsid w:val="00097E84"/>
    <w:rsid w:val="000D7E7D"/>
    <w:rsid w:val="000E15C7"/>
    <w:rsid w:val="000F39C8"/>
    <w:rsid w:val="000F729D"/>
    <w:rsid w:val="001004F3"/>
    <w:rsid w:val="001143F8"/>
    <w:rsid w:val="00140351"/>
    <w:rsid w:val="001C42A6"/>
    <w:rsid w:val="001C65E9"/>
    <w:rsid w:val="00217E4D"/>
    <w:rsid w:val="002658D7"/>
    <w:rsid w:val="002678AC"/>
    <w:rsid w:val="00292E84"/>
    <w:rsid w:val="002930AA"/>
    <w:rsid w:val="002C6761"/>
    <w:rsid w:val="003040BE"/>
    <w:rsid w:val="00310360"/>
    <w:rsid w:val="0032420C"/>
    <w:rsid w:val="00327E48"/>
    <w:rsid w:val="00331F23"/>
    <w:rsid w:val="00380909"/>
    <w:rsid w:val="003E18DA"/>
    <w:rsid w:val="0040437C"/>
    <w:rsid w:val="00430B05"/>
    <w:rsid w:val="0046040E"/>
    <w:rsid w:val="0047350D"/>
    <w:rsid w:val="00475943"/>
    <w:rsid w:val="004F20CA"/>
    <w:rsid w:val="00521DD7"/>
    <w:rsid w:val="005930B3"/>
    <w:rsid w:val="005E0959"/>
    <w:rsid w:val="005F72BE"/>
    <w:rsid w:val="006077F9"/>
    <w:rsid w:val="00625FEE"/>
    <w:rsid w:val="00633A6E"/>
    <w:rsid w:val="00634145"/>
    <w:rsid w:val="006861CB"/>
    <w:rsid w:val="006A2EDD"/>
    <w:rsid w:val="006F6ECE"/>
    <w:rsid w:val="00755BD9"/>
    <w:rsid w:val="00764304"/>
    <w:rsid w:val="007B4CEA"/>
    <w:rsid w:val="007B592D"/>
    <w:rsid w:val="007C74A3"/>
    <w:rsid w:val="007D1AD9"/>
    <w:rsid w:val="0080156A"/>
    <w:rsid w:val="0080518C"/>
    <w:rsid w:val="008168F8"/>
    <w:rsid w:val="00817D85"/>
    <w:rsid w:val="0084334E"/>
    <w:rsid w:val="00854332"/>
    <w:rsid w:val="00867C6C"/>
    <w:rsid w:val="00872211"/>
    <w:rsid w:val="008A2F25"/>
    <w:rsid w:val="008C647E"/>
    <w:rsid w:val="008C72BF"/>
    <w:rsid w:val="008D1334"/>
    <w:rsid w:val="00934627"/>
    <w:rsid w:val="00990D8C"/>
    <w:rsid w:val="009A22C5"/>
    <w:rsid w:val="009B1F1E"/>
    <w:rsid w:val="009B6C93"/>
    <w:rsid w:val="009C7D42"/>
    <w:rsid w:val="009F05E7"/>
    <w:rsid w:val="00A34422"/>
    <w:rsid w:val="00A3702F"/>
    <w:rsid w:val="00A76AE7"/>
    <w:rsid w:val="00A82AA5"/>
    <w:rsid w:val="00AA34BD"/>
    <w:rsid w:val="00AA58AF"/>
    <w:rsid w:val="00B04DC8"/>
    <w:rsid w:val="00B3383C"/>
    <w:rsid w:val="00B74236"/>
    <w:rsid w:val="00B806CF"/>
    <w:rsid w:val="00B943AB"/>
    <w:rsid w:val="00B94DD8"/>
    <w:rsid w:val="00C24ABB"/>
    <w:rsid w:val="00CE26A3"/>
    <w:rsid w:val="00CF2F91"/>
    <w:rsid w:val="00D74606"/>
    <w:rsid w:val="00DA2009"/>
    <w:rsid w:val="00DA7B9C"/>
    <w:rsid w:val="00DB3368"/>
    <w:rsid w:val="00DB366B"/>
    <w:rsid w:val="00DC3195"/>
    <w:rsid w:val="00DF5F23"/>
    <w:rsid w:val="00E07E3A"/>
    <w:rsid w:val="00E13703"/>
    <w:rsid w:val="00E2269D"/>
    <w:rsid w:val="00E31085"/>
    <w:rsid w:val="00E730DC"/>
    <w:rsid w:val="00EA461F"/>
    <w:rsid w:val="00EA4761"/>
    <w:rsid w:val="00EB2523"/>
    <w:rsid w:val="00ED218B"/>
    <w:rsid w:val="00F03ABF"/>
    <w:rsid w:val="00F049A4"/>
    <w:rsid w:val="00F06243"/>
    <w:rsid w:val="00FA2299"/>
    <w:rsid w:val="00FA24D6"/>
    <w:rsid w:val="00FA71C2"/>
    <w:rsid w:val="00FC6372"/>
    <w:rsid w:val="00FD0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6B658"/>
  <w15:chartTrackingRefBased/>
  <w15:docId w15:val="{2265C8B1-D54A-48D3-A642-40AE1E9A7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83C"/>
    <w:rPr>
      <w:rFonts w:ascii="Arial" w:hAnsi="Arial"/>
    </w:rPr>
  </w:style>
  <w:style w:type="paragraph" w:styleId="Heading2">
    <w:name w:val="heading 2"/>
    <w:next w:val="Body"/>
    <w:link w:val="Heading2Char"/>
    <w:uiPriority w:val="9"/>
    <w:unhideWhenUsed/>
    <w:qFormat/>
    <w:rsid w:val="00FC6372"/>
    <w:pPr>
      <w:keepNext/>
      <w:keepLines/>
      <w:pBdr>
        <w:top w:val="nil"/>
        <w:left w:val="nil"/>
        <w:bottom w:val="nil"/>
        <w:right w:val="nil"/>
        <w:between w:val="nil"/>
        <w:bar w:val="nil"/>
      </w:pBdr>
      <w:spacing w:before="40" w:after="0" w:line="240" w:lineRule="auto"/>
      <w:outlineLvl w:val="1"/>
    </w:pPr>
    <w:rPr>
      <w:rFonts w:ascii="Arial" w:eastAsia="Arial Unicode MS" w:hAnsi="Arial" w:cs="Arial Unicode MS"/>
      <w:color w:val="000000"/>
      <w:sz w:val="24"/>
      <w:szCs w:val="24"/>
      <w:u w:val="single" w:color="000000"/>
      <w:bdr w:val="nil"/>
      <w:lang w:val="de-DE"/>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F03ABF"/>
    <w:pPr>
      <w:pBdr>
        <w:top w:val="nil"/>
        <w:left w:val="nil"/>
        <w:bottom w:val="nil"/>
        <w:right w:val="nil"/>
        <w:between w:val="nil"/>
        <w:bar w:val="nil"/>
      </w:pBdr>
      <w:spacing w:after="0" w:line="240" w:lineRule="auto"/>
    </w:pPr>
    <w:rPr>
      <w:rFonts w:ascii="Arial" w:eastAsia="Arial Unicode MS" w:hAnsi="Arial" w:cs="Arial Unicode MS"/>
      <w:color w:val="000000"/>
      <w:sz w:val="24"/>
      <w:szCs w:val="24"/>
      <w:u w:color="000000"/>
      <w:bdr w:val="nil"/>
      <w14:textOutline w14:w="0" w14:cap="flat" w14:cmpd="sng" w14:algn="ctr">
        <w14:noFill/>
        <w14:prstDash w14:val="solid"/>
        <w14:bevel/>
      </w14:textOutline>
    </w:rPr>
  </w:style>
  <w:style w:type="character" w:customStyle="1" w:styleId="BodyChar">
    <w:name w:val="Body Char"/>
    <w:basedOn w:val="DefaultParagraphFont"/>
    <w:link w:val="Body"/>
    <w:rsid w:val="00F03ABF"/>
    <w:rPr>
      <w:rFonts w:ascii="Arial" w:eastAsia="Arial Unicode MS" w:hAnsi="Arial" w:cs="Arial Unicode MS"/>
      <w:color w:val="000000"/>
      <w:sz w:val="24"/>
      <w:szCs w:val="24"/>
      <w:u w:color="000000"/>
      <w:bdr w:val="nil"/>
      <w14:textOutline w14:w="0" w14:cap="flat" w14:cmpd="sng" w14:algn="ctr">
        <w14:noFill/>
        <w14:prstDash w14:val="solid"/>
        <w14:bevel/>
      </w14:textOutline>
    </w:rPr>
  </w:style>
  <w:style w:type="character" w:customStyle="1" w:styleId="Heading2Char">
    <w:name w:val="Heading 2 Char"/>
    <w:basedOn w:val="DefaultParagraphFont"/>
    <w:link w:val="Heading2"/>
    <w:uiPriority w:val="9"/>
    <w:rsid w:val="00FC6372"/>
    <w:rPr>
      <w:rFonts w:ascii="Arial" w:eastAsia="Arial Unicode MS" w:hAnsi="Arial" w:cs="Arial Unicode MS"/>
      <w:color w:val="000000"/>
      <w:sz w:val="24"/>
      <w:szCs w:val="24"/>
      <w:u w:val="single" w:color="000000"/>
      <w:bdr w:val="nil"/>
      <w:lang w:val="de-DE"/>
      <w14:textOutline w14:w="0" w14:cap="flat" w14:cmpd="sng" w14:algn="ctr">
        <w14:noFill/>
        <w14:prstDash w14:val="solid"/>
        <w14:bevel/>
      </w14:textOutline>
    </w:rPr>
  </w:style>
  <w:style w:type="character" w:customStyle="1" w:styleId="None">
    <w:name w:val="None"/>
    <w:rsid w:val="00FC6372"/>
  </w:style>
  <w:style w:type="character" w:customStyle="1" w:styleId="Hyperlink1">
    <w:name w:val="Hyperlink.1"/>
    <w:basedOn w:val="None"/>
    <w:rsid w:val="00FC6372"/>
  </w:style>
  <w:style w:type="paragraph" w:styleId="NormalWeb">
    <w:name w:val="Normal (Web)"/>
    <w:basedOn w:val="Normal"/>
    <w:uiPriority w:val="99"/>
    <w:semiHidden/>
    <w:unhideWhenUsed/>
    <w:rsid w:val="00764304"/>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76AE7"/>
    <w:rPr>
      <w:sz w:val="16"/>
      <w:szCs w:val="16"/>
    </w:rPr>
  </w:style>
  <w:style w:type="paragraph" w:styleId="CommentText">
    <w:name w:val="annotation text"/>
    <w:basedOn w:val="Normal"/>
    <w:link w:val="CommentTextChar"/>
    <w:uiPriority w:val="99"/>
    <w:unhideWhenUsed/>
    <w:rsid w:val="00A76AE7"/>
    <w:pPr>
      <w:spacing w:line="240" w:lineRule="auto"/>
    </w:pPr>
    <w:rPr>
      <w:sz w:val="20"/>
      <w:szCs w:val="20"/>
    </w:rPr>
  </w:style>
  <w:style w:type="character" w:customStyle="1" w:styleId="CommentTextChar">
    <w:name w:val="Comment Text Char"/>
    <w:basedOn w:val="DefaultParagraphFont"/>
    <w:link w:val="CommentText"/>
    <w:uiPriority w:val="99"/>
    <w:rsid w:val="00A76AE7"/>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A76AE7"/>
    <w:rPr>
      <w:b/>
      <w:bCs/>
    </w:rPr>
  </w:style>
  <w:style w:type="character" w:customStyle="1" w:styleId="CommentSubjectChar">
    <w:name w:val="Comment Subject Char"/>
    <w:basedOn w:val="CommentTextChar"/>
    <w:link w:val="CommentSubject"/>
    <w:uiPriority w:val="99"/>
    <w:semiHidden/>
    <w:rsid w:val="00A76AE7"/>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99406">
      <w:bodyDiv w:val="1"/>
      <w:marLeft w:val="0"/>
      <w:marRight w:val="0"/>
      <w:marTop w:val="0"/>
      <w:marBottom w:val="0"/>
      <w:divBdr>
        <w:top w:val="none" w:sz="0" w:space="0" w:color="auto"/>
        <w:left w:val="none" w:sz="0" w:space="0" w:color="auto"/>
        <w:bottom w:val="none" w:sz="0" w:space="0" w:color="auto"/>
        <w:right w:val="none" w:sz="0" w:space="0" w:color="auto"/>
      </w:divBdr>
    </w:div>
    <w:div w:id="827743806">
      <w:bodyDiv w:val="1"/>
      <w:marLeft w:val="0"/>
      <w:marRight w:val="0"/>
      <w:marTop w:val="0"/>
      <w:marBottom w:val="0"/>
      <w:divBdr>
        <w:top w:val="none" w:sz="0" w:space="0" w:color="auto"/>
        <w:left w:val="none" w:sz="0" w:space="0" w:color="auto"/>
        <w:bottom w:val="none" w:sz="0" w:space="0" w:color="auto"/>
        <w:right w:val="none" w:sz="0" w:space="0" w:color="auto"/>
      </w:divBdr>
    </w:div>
    <w:div w:id="186648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5</Pages>
  <Words>1769</Words>
  <Characters>10085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 F</dc:creator>
  <cp:keywords/>
  <dc:description/>
  <cp:lastModifiedBy>Wang Siyu</cp:lastModifiedBy>
  <cp:revision>69</cp:revision>
  <dcterms:created xsi:type="dcterms:W3CDTF">2022-03-21T09:29:00Z</dcterms:created>
  <dcterms:modified xsi:type="dcterms:W3CDTF">2022-03-21T14:32:00Z</dcterms:modified>
</cp:coreProperties>
</file>